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1B52F" w14:textId="663152D9"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70852FA9" w:rsidR="009051C9" w:rsidRDefault="00791AAA" w:rsidP="009051C9">
      <w:pPr>
        <w:pStyle w:val="Titel"/>
        <w:jc w:val="center"/>
        <w:rPr>
          <w:sz w:val="36"/>
          <w:szCs w:val="36"/>
          <w:lang w:val="de-DE"/>
        </w:rPr>
      </w:pPr>
      <w:r>
        <w:rPr>
          <w:sz w:val="36"/>
          <w:szCs w:val="36"/>
          <w:lang w:val="de-DE"/>
        </w:rPr>
        <w:t xml:space="preserve">Stand </w:t>
      </w:r>
      <w:del w:id="0" w:author="Peter Kraus" w:date="2019-10-31T15:53:00Z">
        <w:r w:rsidR="009051C9" w:rsidRPr="009051C9" w:rsidDel="005B665F">
          <w:rPr>
            <w:sz w:val="36"/>
            <w:szCs w:val="36"/>
            <w:lang w:val="de-DE"/>
          </w:rPr>
          <w:delText>2</w:delText>
        </w:r>
        <w:r w:rsidDel="005B665F">
          <w:rPr>
            <w:sz w:val="36"/>
            <w:szCs w:val="36"/>
            <w:lang w:val="de-DE"/>
          </w:rPr>
          <w:delText>8</w:delText>
        </w:r>
      </w:del>
      <w:ins w:id="1" w:author="Peter Kraus" w:date="2019-10-31T15:53:00Z">
        <w:r w:rsidR="005B665F">
          <w:rPr>
            <w:sz w:val="36"/>
            <w:szCs w:val="36"/>
            <w:lang w:val="de-DE"/>
          </w:rPr>
          <w:t>31</w:t>
        </w:r>
      </w:ins>
      <w:r w:rsidR="009051C9" w:rsidRPr="009051C9">
        <w:rPr>
          <w:sz w:val="36"/>
          <w:szCs w:val="36"/>
          <w:lang w:val="de-DE"/>
        </w:rPr>
        <w:t>.10.2019</w:t>
      </w:r>
    </w:p>
    <w:p w14:paraId="183B3F79" w14:textId="77777777" w:rsidR="009051C9" w:rsidRPr="009051C9" w:rsidRDefault="009051C9" w:rsidP="009051C9">
      <w:pPr>
        <w:rPr>
          <w:lang w:val="de-DE"/>
        </w:rPr>
      </w:pPr>
    </w:p>
    <w:p w14:paraId="6FA4E9AA" w14:textId="5A159C87" w:rsidR="006F12BB" w:rsidRDefault="006F12BB" w:rsidP="006F12BB">
      <w:pPr>
        <w:pStyle w:val="berschrift1"/>
      </w:pPr>
      <w:r>
        <w:t>Vorbemerkungen</w:t>
      </w:r>
    </w:p>
    <w:p w14:paraId="0A22C6F4" w14:textId="4AB3FFAC" w:rsidR="006F12BB" w:rsidRDefault="006F12BB" w:rsidP="006F12BB">
      <w:pPr>
        <w:rPr>
          <w:lang w:val="de-DE"/>
        </w:rPr>
      </w:pPr>
      <w:r w:rsidRPr="006F12BB">
        <w:rPr>
          <w:lang w:val="de-DE"/>
        </w:rPr>
        <w:t>N</w:t>
      </w:r>
      <w:r>
        <w:rPr>
          <w:lang w:val="de-DE"/>
        </w:rPr>
        <w:t>N</w:t>
      </w:r>
      <w:r w:rsidRPr="006F12BB">
        <w:rPr>
          <w:lang w:val="de-DE"/>
        </w:rPr>
        <w:t xml:space="preserve">etSimu </w:t>
      </w:r>
      <w:r>
        <w:rPr>
          <w:lang w:val="de-DE"/>
        </w:rPr>
        <w:t>kann</w:t>
      </w:r>
      <w:r w:rsidRPr="006F12BB">
        <w:rPr>
          <w:lang w:val="de-DE"/>
        </w:rPr>
        <w:t xml:space="preserve"> nicht das m</w:t>
      </w:r>
      <w:r>
        <w:rPr>
          <w:lang w:val="de-DE"/>
        </w:rPr>
        <w:t>e</w:t>
      </w:r>
      <w:r w:rsidR="00A4559F">
        <w:rPr>
          <w:lang w:val="de-DE"/>
        </w:rPr>
        <w:t>n</w:t>
      </w:r>
      <w:r>
        <w:rPr>
          <w:lang w:val="de-DE"/>
        </w:rPr>
        <w:t>schliche Nervensystem in seiner vollen Komplixität darstellen. Einschränkungen sind notwendig in mehrfacher Hinsicht:</w:t>
      </w:r>
    </w:p>
    <w:p w14:paraId="5AAA14FD" w14:textId="2C9BD769" w:rsidR="006F12BB" w:rsidRDefault="006F12BB" w:rsidP="00561A32">
      <w:pPr>
        <w:pStyle w:val="Listenabsatz"/>
        <w:numPr>
          <w:ilvl w:val="0"/>
          <w:numId w:val="4"/>
        </w:numPr>
        <w:ind w:left="714" w:hanging="357"/>
        <w:contextualSpacing w:val="0"/>
        <w:rPr>
          <w:lang w:val="de-DE"/>
        </w:rPr>
      </w:pPr>
      <w:r>
        <w:rPr>
          <w:lang w:val="de-DE"/>
        </w:rPr>
        <w:t xml:space="preserve">Einschränkungen im Detaillierungsgrad: Zum Beispiel werden zurzeit keine Synapsen modelliert, sondern die Verbindungen zwischen Neuronen werden so behandelt, als würden die Dendriten unmittelbar in ein nachfolgendes Neuron einmünden. Auch </w:t>
      </w:r>
      <w:r w:rsidR="00561A32">
        <w:rPr>
          <w:lang w:val="de-DE"/>
        </w:rPr>
        <w:t xml:space="preserve">von </w:t>
      </w:r>
      <w:r>
        <w:rPr>
          <w:lang w:val="de-DE"/>
        </w:rPr>
        <w:t>Details der Axone</w:t>
      </w:r>
      <w:r w:rsidR="00A4559F">
        <w:rPr>
          <w:lang w:val="de-DE"/>
        </w:rPr>
        <w:t>, wie die Myelinscheide oder die Ranvier-Schnürringe w</w:t>
      </w:r>
      <w:r w:rsidR="00561A32">
        <w:rPr>
          <w:lang w:val="de-DE"/>
        </w:rPr>
        <w:t>ird abstrahiert</w:t>
      </w:r>
      <w:r w:rsidR="00A4559F">
        <w:rPr>
          <w:lang w:val="de-DE"/>
        </w:rPr>
        <w:t>.</w:t>
      </w:r>
    </w:p>
    <w:p w14:paraId="3C54AE1A" w14:textId="0297A180" w:rsidR="00A4559F" w:rsidRDefault="00A4559F" w:rsidP="00561A32">
      <w:pPr>
        <w:pStyle w:val="Listenabsatz"/>
        <w:numPr>
          <w:ilvl w:val="0"/>
          <w:numId w:val="4"/>
        </w:numPr>
        <w:ind w:left="714" w:hanging="357"/>
        <w:contextualSpacing w:val="0"/>
        <w:rPr>
          <w:lang w:val="de-DE"/>
        </w:rPr>
      </w:pPr>
      <w:r>
        <w:rPr>
          <w:lang w:val="de-DE"/>
        </w:rPr>
        <w:t>Quantitative Einschränkungen: Während das menschliche Gehirn aus ca. 86 Milliarden Neuronen besteht, muss die Kapazität von NNetSimu drastisch geringer sein. Beim aktuellen Entwicklungstand kann noch keine Aussag</w:t>
      </w:r>
      <w:ins w:id="2" w:author="Peter Kraus" w:date="2019-10-31T11:00:00Z">
        <w:r w:rsidR="0078548E">
          <w:rPr>
            <w:lang w:val="de-DE"/>
          </w:rPr>
          <w:t>e</w:t>
        </w:r>
      </w:ins>
      <w:r>
        <w:rPr>
          <w:lang w:val="de-DE"/>
        </w:rPr>
        <w:t xml:space="preserve"> über die mögliche Maximalzahl getroffen werden, sie wird aber sicherlich kleiner als eine Million Neuronen sein.</w:t>
      </w:r>
    </w:p>
    <w:p w14:paraId="2EDF61B4" w14:textId="315DF319" w:rsidR="00A4559F" w:rsidRDefault="001E03E3" w:rsidP="00561A32">
      <w:pPr>
        <w:pStyle w:val="Listenabsatz"/>
        <w:numPr>
          <w:ilvl w:val="0"/>
          <w:numId w:val="4"/>
        </w:numPr>
        <w:ind w:left="714" w:hanging="357"/>
        <w:contextualSpacing w:val="0"/>
        <w:rPr>
          <w:lang w:val="de-DE"/>
        </w:rPr>
      </w:pPr>
      <w:r>
        <w:rPr>
          <w:lang w:val="de-DE"/>
        </w:rPr>
        <w:t xml:space="preserve">Einschränkungen in der zeitlichen Auflösung: NNetSimu muss die dynamischen Abläufe im Netzwerk in einer gewissen zeitlichen Taktung sequentiell berechnen. Je kürzer dieser Zeittakt ist, um so größer ist der Rechenaufwand. Deshalb ist die Dauer des Berechnungstakts ein wesentlicher Einflussfaktor auf die maximal mögliche Größe des Modells. Umgekehrt ist ein zu lang gewählter Takt ungünstig für die Darstellung schnell ablaufender Vorgänge, z.B. Anstieg </w:t>
      </w:r>
      <w:r w:rsidR="009A34D4">
        <w:rPr>
          <w:lang w:val="de-DE"/>
        </w:rPr>
        <w:t>und Abfall des Aktionspotentials beim Auslösen eines Neurons.</w:t>
      </w:r>
      <w:r>
        <w:rPr>
          <w:lang w:val="de-DE"/>
        </w:rPr>
        <w:t xml:space="preserve"> Zurzeit ist ein Takt von 100 Mi</w:t>
      </w:r>
      <w:ins w:id="3" w:author="Peter Kraus" w:date="2019-10-31T15:55:00Z">
        <w:r w:rsidR="005E5021">
          <w:rPr>
            <w:lang w:val="de-DE"/>
          </w:rPr>
          <w:t>k</w:t>
        </w:r>
      </w:ins>
      <w:del w:id="4" w:author="Peter Kraus" w:date="2019-10-31T15:55:00Z">
        <w:r w:rsidDel="005E5021">
          <w:rPr>
            <w:lang w:val="de-DE"/>
          </w:rPr>
          <w:delText>c</w:delText>
        </w:r>
      </w:del>
      <w:r>
        <w:rPr>
          <w:lang w:val="de-DE"/>
        </w:rPr>
        <w:t>rosekunden fest eingestellt. Im weiteren Verlauf der Entwicklung kann mit diesem Parameter experimentiert werden.</w:t>
      </w:r>
    </w:p>
    <w:p w14:paraId="6944F1DB" w14:textId="4AE0D0F4" w:rsidR="009A34D4" w:rsidRPr="006F12BB" w:rsidRDefault="009A34D4" w:rsidP="00561A32">
      <w:pPr>
        <w:pStyle w:val="Listenabsatz"/>
        <w:numPr>
          <w:ilvl w:val="0"/>
          <w:numId w:val="4"/>
        </w:numPr>
        <w:ind w:left="714" w:hanging="357"/>
        <w:contextualSpacing w:val="0"/>
        <w:rPr>
          <w:lang w:val="de-DE"/>
        </w:rPr>
      </w:pPr>
      <w:r>
        <w:rPr>
          <w:lang w:val="de-DE"/>
        </w:rPr>
        <w:t xml:space="preserve">Einschränkungen in der Vielfalt der darstellbaren Neuronen, Dendriten usw. NNetSimu enthält zurzeit nur eine geringe Anzahl von elementaren Neuronentypen, die im Kapitel </w:t>
      </w:r>
      <w:r>
        <w:rPr>
          <w:lang w:val="de-DE"/>
        </w:rPr>
        <w:fldChar w:fldCharType="begin"/>
      </w:r>
      <w:r>
        <w:rPr>
          <w:lang w:val="de-DE"/>
        </w:rPr>
        <w:instrText xml:space="preserve"> REF _Ref23111910 \w \h </w:instrText>
      </w:r>
      <w:r>
        <w:rPr>
          <w:lang w:val="de-DE"/>
        </w:rPr>
      </w:r>
      <w:r>
        <w:rPr>
          <w:lang w:val="de-DE"/>
        </w:rPr>
        <w:fldChar w:fldCharType="separate"/>
      </w:r>
      <w:r w:rsidR="00561A32">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561A32" w:rsidRPr="00561A32">
        <w:rPr>
          <w:lang w:val="de-DE"/>
        </w:rPr>
        <w:t>Das statische Modell</w:t>
      </w:r>
      <w:r>
        <w:rPr>
          <w:lang w:val="de-DE"/>
        </w:rPr>
        <w:fldChar w:fldCharType="end"/>
      </w:r>
      <w:r>
        <w:rPr>
          <w:lang w:val="de-DE"/>
        </w:rPr>
        <w:t>“ beschrieben sind. Bei Bedarf können weitere Sonderfälle, wie sie in der Natur vorkommen hinzugefügt werden. Das vorliegende Dokument bezieht sich ausschließlich auf die in NNetSImu implementierten Elemente. Aussagen der Art „es gibt drei Arten von …“ sind deshalb nicht als Behauptungen über biologische Systeme zu verstehen</w:t>
      </w:r>
      <w:ins w:id="5" w:author="Peter Kraus" w:date="2019-10-31T11:01:00Z">
        <w:r w:rsidR="0078548E">
          <w:rPr>
            <w:lang w:val="de-DE"/>
          </w:rPr>
          <w:t xml:space="preserve"> </w:t>
        </w:r>
      </w:ins>
      <w:r>
        <w:rPr>
          <w:lang w:val="de-DE"/>
        </w:rPr>
        <w:t>(dort ist die Vielfalt meist höher), sondern lediglich als Beschreibungen der aktuell im Programm</w:t>
      </w:r>
      <w:r w:rsidR="00561A32">
        <w:rPr>
          <w:lang w:val="de-DE"/>
        </w:rPr>
        <w:t xml:space="preserve"> NNetSimu implem</w:t>
      </w:r>
      <w:ins w:id="6" w:author="Peter Kraus" w:date="2019-10-31T11:01:00Z">
        <w:r w:rsidR="0078548E">
          <w:rPr>
            <w:lang w:val="de-DE"/>
          </w:rPr>
          <w:t>e</w:t>
        </w:r>
      </w:ins>
      <w:r w:rsidR="00561A32">
        <w:rPr>
          <w:lang w:val="de-DE"/>
        </w:rPr>
        <w:t>ntierten Funktionalität.</w:t>
      </w:r>
    </w:p>
    <w:p w14:paraId="2AA7CCE3" w14:textId="77777777" w:rsidR="008226EF" w:rsidRDefault="008226EF" w:rsidP="008226EF">
      <w:pPr>
        <w:pStyle w:val="berschrift1"/>
      </w:pPr>
      <w:bookmarkStart w:id="7" w:name="_Ref23111910"/>
      <w:r>
        <w:lastRenderedPageBreak/>
        <w:t>Das statische Modell</w:t>
      </w:r>
      <w:bookmarkEnd w:id="7"/>
    </w:p>
    <w:p w14:paraId="026BF5BD" w14:textId="1DE416C3" w:rsidR="008226EF" w:rsidRDefault="00034A83" w:rsidP="008226EF">
      <w:pPr>
        <w:rPr>
          <w:lang w:val="de-DE"/>
        </w:rPr>
      </w:pPr>
      <w:r w:rsidRPr="00034A83">
        <w:rPr>
          <w:lang w:val="de-DE"/>
        </w:rPr>
        <w:t>Das Netzwerk besteht aus d</w:t>
      </w:r>
      <w:r>
        <w:rPr>
          <w:lang w:val="de-DE"/>
        </w:rPr>
        <w:t>rei Arten von Neuronen und Verbindungen (Axone, Dendriten) zwischen diesen.</w:t>
      </w:r>
    </w:p>
    <w:p w14:paraId="7729BA83" w14:textId="6974FBDC" w:rsidR="00034A83" w:rsidRDefault="00034A83" w:rsidP="008226EF">
      <w:pPr>
        <w:rPr>
          <w:lang w:val="de-DE"/>
        </w:rPr>
      </w:pPr>
      <w:r>
        <w:rPr>
          <w:lang w:val="de-DE"/>
        </w:rPr>
        <w:t>Die drei Arten von Neuronen sind</w:t>
      </w:r>
    </w:p>
    <w:p w14:paraId="7AD16F12" w14:textId="52981A37" w:rsidR="00034A83" w:rsidRPr="001C2369" w:rsidRDefault="00034A83" w:rsidP="001E03E3">
      <w:pPr>
        <w:pStyle w:val="Listenabsatz"/>
        <w:keepNext/>
        <w:keepLines/>
        <w:numPr>
          <w:ilvl w:val="0"/>
          <w:numId w:val="3"/>
        </w:numPr>
        <w:ind w:left="714" w:hanging="357"/>
        <w:rPr>
          <w:b/>
          <w:bCs/>
          <w:lang w:val="de-DE"/>
        </w:rPr>
      </w:pPr>
      <w:r w:rsidRPr="001C2369">
        <w:rPr>
          <w:b/>
          <w:bCs/>
          <w:lang w:val="de-DE"/>
        </w:rPr>
        <w:t xml:space="preserve">Inputneuronen: </w:t>
      </w:r>
    </w:p>
    <w:p w14:paraId="30328B8B" w14:textId="46F59399" w:rsidR="001C2369" w:rsidRDefault="001C2369" w:rsidP="001E03E3">
      <w:pPr>
        <w:pStyle w:val="Listenabsatz"/>
        <w:keepNext/>
        <w:keepLines/>
        <w:ind w:left="2835"/>
        <w:rPr>
          <w:lang w:val="de-DE"/>
        </w:rPr>
      </w:pPr>
      <w:r w:rsidRPr="00034A83">
        <w:rPr>
          <w:noProof/>
          <w:lang w:val="de-DE" w:eastAsia="de-DE"/>
        </w:rPr>
        <w:drawing>
          <wp:anchor distT="0" distB="0" distL="114300" distR="114300" simplePos="0" relativeHeight="251656192" behindDoc="0" locked="0" layoutInCell="1" allowOverlap="1" wp14:anchorId="68C4BB9C" wp14:editId="78DD4F36">
            <wp:simplePos x="0" y="0"/>
            <wp:positionH relativeFrom="column">
              <wp:posOffset>519430</wp:posOffset>
            </wp:positionH>
            <wp:positionV relativeFrom="paragraph">
              <wp:posOffset>50800</wp:posOffset>
            </wp:positionV>
            <wp:extent cx="824400" cy="11484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824400" cy="1148400"/>
                    </a:xfrm>
                    <a:prstGeom prst="rect">
                      <a:avLst/>
                    </a:prstGeom>
                  </pic:spPr>
                </pic:pic>
              </a:graphicData>
            </a:graphic>
            <wp14:sizeRelH relativeFrom="margin">
              <wp14:pctWidth>0</wp14:pctWidth>
            </wp14:sizeRelH>
            <wp14:sizeRelV relativeFrom="margin">
              <wp14:pctHeight>0</wp14:pctHeight>
            </wp14:sizeRelV>
          </wp:anchor>
        </w:drawing>
      </w:r>
      <w:r>
        <w:rPr>
          <w:lang w:val="de-DE"/>
        </w:rPr>
        <w:t>Dieser Typ von Neuron hat keine eingehenden Dendriten. Er wird durch externe Ereignisse getriggert, in der Regel Sinnesreize, wie einfallendes Licht beim Auge oder akkustische Signale bei den Neuronen im Innenohr.</w:t>
      </w:r>
    </w:p>
    <w:p w14:paraId="562C39F5" w14:textId="09E01B4D" w:rsidR="001C2369" w:rsidRDefault="001C2369" w:rsidP="001E03E3">
      <w:pPr>
        <w:pStyle w:val="Listenabsatz"/>
        <w:keepLines/>
        <w:ind w:left="2835"/>
        <w:rPr>
          <w:lang w:val="de-DE"/>
        </w:rPr>
      </w:pPr>
      <w:r>
        <w:rPr>
          <w:lang w:val="de-DE"/>
        </w:rPr>
        <w:t>Inputneuronen haben immer genau einen Ausgang, das Axon.</w:t>
      </w:r>
    </w:p>
    <w:p w14:paraId="47EF1AE9" w14:textId="7583FEA9" w:rsidR="00034A83" w:rsidRPr="001C2369" w:rsidRDefault="00034A83" w:rsidP="001C2369">
      <w:pPr>
        <w:ind w:left="0"/>
        <w:rPr>
          <w:lang w:val="de-DE"/>
        </w:rPr>
      </w:pPr>
    </w:p>
    <w:p w14:paraId="486A327E" w14:textId="77A93A3C" w:rsidR="00034A83" w:rsidRPr="001C2369" w:rsidRDefault="00034A83" w:rsidP="00034A83">
      <w:pPr>
        <w:pStyle w:val="Listenabsatz"/>
        <w:numPr>
          <w:ilvl w:val="0"/>
          <w:numId w:val="3"/>
        </w:numPr>
        <w:rPr>
          <w:b/>
          <w:bCs/>
          <w:lang w:val="de-DE"/>
        </w:rPr>
      </w:pPr>
      <w:r w:rsidRPr="001C2369">
        <w:rPr>
          <w:b/>
          <w:bCs/>
          <w:lang w:val="de-DE"/>
        </w:rPr>
        <w:t>„Normale“ Neuronen:</w:t>
      </w:r>
    </w:p>
    <w:p w14:paraId="0D7E9E21" w14:textId="77777777" w:rsidR="002E348E" w:rsidRDefault="002E348E" w:rsidP="001C2369">
      <w:pPr>
        <w:pStyle w:val="Listenabsatz"/>
        <w:ind w:left="2835"/>
        <w:rPr>
          <w:lang w:val="de-DE"/>
        </w:rPr>
      </w:pPr>
    </w:p>
    <w:p w14:paraId="2280D415" w14:textId="5B66B019" w:rsidR="001C2369" w:rsidRDefault="001C2369" w:rsidP="001C2369">
      <w:pPr>
        <w:pStyle w:val="Listenabsatz"/>
        <w:ind w:left="2835"/>
        <w:rPr>
          <w:lang w:val="de-DE"/>
        </w:rPr>
      </w:pPr>
      <w:r w:rsidRPr="00034A83">
        <w:rPr>
          <w:noProof/>
          <w:lang w:val="de-DE" w:eastAsia="de-DE"/>
        </w:rPr>
        <w:drawing>
          <wp:anchor distT="0" distB="0" distL="114300" distR="114300" simplePos="0" relativeHeight="251658240" behindDoc="0" locked="0" layoutInCell="1" allowOverlap="1" wp14:anchorId="7560F1CB" wp14:editId="326781A5">
            <wp:simplePos x="0" y="0"/>
            <wp:positionH relativeFrom="column">
              <wp:posOffset>528955</wp:posOffset>
            </wp:positionH>
            <wp:positionV relativeFrom="paragraph">
              <wp:posOffset>12065</wp:posOffset>
            </wp:positionV>
            <wp:extent cx="768350" cy="111125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68350" cy="1111250"/>
                    </a:xfrm>
                    <a:prstGeom prst="rect">
                      <a:avLst/>
                    </a:prstGeom>
                  </pic:spPr>
                </pic:pic>
              </a:graphicData>
            </a:graphic>
            <wp14:sizeRelH relativeFrom="page">
              <wp14:pctWidth>0</wp14:pctWidth>
            </wp14:sizeRelH>
            <wp14:sizeRelV relativeFrom="page">
              <wp14:pctHeight>0</wp14:pctHeight>
            </wp14:sizeRelV>
          </wp:anchor>
        </w:drawing>
      </w:r>
      <w:r>
        <w:rPr>
          <w:lang w:val="de-DE"/>
        </w:rPr>
        <w:t xml:space="preserve">Dieser Typ von Neuron hat sowohl eingehende als auch ausgehende Verbindungen. </w:t>
      </w:r>
      <w:r w:rsidR="002E348E">
        <w:rPr>
          <w:lang w:val="de-DE"/>
        </w:rPr>
        <w:t>Die eingehenden Verbindungen sind Dendriten, die in der Regel über diverse Verzweigungen aus anderen Neuronen stammen. Genauso wie Inputneuronen haben normale Ne</w:t>
      </w:r>
      <w:r>
        <w:rPr>
          <w:lang w:val="de-DE"/>
        </w:rPr>
        <w:t>uronen  immer genau einen Ausgang, das Axon.</w:t>
      </w:r>
    </w:p>
    <w:p w14:paraId="5C832CD4" w14:textId="77777777" w:rsidR="001C2369" w:rsidRPr="001C2369" w:rsidRDefault="001C2369" w:rsidP="001E03E3">
      <w:pPr>
        <w:ind w:left="0"/>
        <w:rPr>
          <w:lang w:val="de-DE"/>
        </w:rPr>
      </w:pPr>
    </w:p>
    <w:p w14:paraId="48662ECA" w14:textId="1C2DD4E5" w:rsidR="00034A83" w:rsidRDefault="00034A83" w:rsidP="00034A83">
      <w:pPr>
        <w:pStyle w:val="Listenabsatz"/>
        <w:ind w:left="717"/>
        <w:rPr>
          <w:lang w:val="de-DE"/>
        </w:rPr>
      </w:pPr>
      <w:r>
        <w:rPr>
          <w:lang w:val="de-DE"/>
        </w:rPr>
        <w:t xml:space="preserve"> </w:t>
      </w:r>
    </w:p>
    <w:p w14:paraId="58FB8386" w14:textId="73C46B10" w:rsidR="00034A83" w:rsidRDefault="00034A83" w:rsidP="00034A83">
      <w:pPr>
        <w:pStyle w:val="Listenabsatz"/>
        <w:numPr>
          <w:ilvl w:val="0"/>
          <w:numId w:val="3"/>
        </w:numPr>
        <w:rPr>
          <w:b/>
          <w:bCs/>
          <w:lang w:val="de-DE"/>
        </w:rPr>
      </w:pPr>
      <w:r w:rsidRPr="001C2369">
        <w:rPr>
          <w:b/>
          <w:bCs/>
          <w:lang w:val="de-DE"/>
        </w:rPr>
        <w:t xml:space="preserve">Outputneuronen: </w:t>
      </w:r>
    </w:p>
    <w:p w14:paraId="75F7DC83" w14:textId="1EA164C2" w:rsidR="002E348E" w:rsidRPr="00034A83" w:rsidRDefault="002E348E" w:rsidP="002E348E">
      <w:pPr>
        <w:pStyle w:val="Listenabsatz"/>
        <w:ind w:left="2835"/>
        <w:rPr>
          <w:lang w:val="de-DE"/>
        </w:rPr>
      </w:pPr>
      <w:r w:rsidRPr="00034A83">
        <w:rPr>
          <w:noProof/>
          <w:lang w:val="de-DE" w:eastAsia="de-DE"/>
        </w:rPr>
        <w:drawing>
          <wp:anchor distT="0" distB="0" distL="114300" distR="114300" simplePos="0" relativeHeight="251661312" behindDoc="0" locked="0" layoutInCell="1" allowOverlap="1" wp14:anchorId="1A872134" wp14:editId="23840789">
            <wp:simplePos x="0" y="0"/>
            <wp:positionH relativeFrom="column">
              <wp:posOffset>471805</wp:posOffset>
            </wp:positionH>
            <wp:positionV relativeFrom="paragraph">
              <wp:posOffset>100330</wp:posOffset>
            </wp:positionV>
            <wp:extent cx="800141" cy="78744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00141" cy="787440"/>
                    </a:xfrm>
                    <a:prstGeom prst="rect">
                      <a:avLst/>
                    </a:prstGeom>
                  </pic:spPr>
                </pic:pic>
              </a:graphicData>
            </a:graphic>
            <wp14:sizeRelH relativeFrom="page">
              <wp14:pctWidth>0</wp14:pctWidth>
            </wp14:sizeRelH>
            <wp14:sizeRelV relativeFrom="page">
              <wp14:pctHeight>0</wp14:pctHeight>
            </wp14:sizeRelV>
          </wp:anchor>
        </w:drawing>
      </w:r>
      <w:r>
        <w:rPr>
          <w:lang w:val="de-DE"/>
        </w:rPr>
        <w:t>Dieser Typ von Neuron hat nur eingehende aber keine ausgehenden Verbindungen. Auf der Ausgangsseite stehen Outputneuronen nicht mit anderen Neuronen in Verbindung, sondern sie steuern Aktoren an, z.B. Muskelzellen.</w:t>
      </w:r>
    </w:p>
    <w:p w14:paraId="7AA64C12" w14:textId="4E9108D0" w:rsidR="001C2369" w:rsidRPr="00034A83" w:rsidRDefault="001C2369" w:rsidP="002E348E">
      <w:pPr>
        <w:pStyle w:val="Listenabsatz"/>
        <w:ind w:left="2835"/>
        <w:rPr>
          <w:lang w:val="de-DE"/>
        </w:rPr>
      </w:pPr>
    </w:p>
    <w:p w14:paraId="223B0E45" w14:textId="0C152875" w:rsidR="002E348E" w:rsidRDefault="002E348E" w:rsidP="002E348E">
      <w:pPr>
        <w:rPr>
          <w:lang w:val="de-DE"/>
        </w:rPr>
      </w:pPr>
      <w:r>
        <w:rPr>
          <w:lang w:val="de-DE"/>
        </w:rPr>
        <w:t>Die Verbindungen zwischen den Neuronen sind grundsätzlich gerichtet, d.h. sie haben definierte Start- und Endpunkte. Diese Unterscheidung wird aber erst im dynamischen Modell bedeutsam.</w:t>
      </w:r>
    </w:p>
    <w:p w14:paraId="537CA226" w14:textId="6AED1D99" w:rsidR="002E348E" w:rsidRDefault="002E348E" w:rsidP="002E348E">
      <w:pPr>
        <w:rPr>
          <w:ins w:id="8" w:author="Peter Kraus" w:date="2019-10-31T11:04:00Z"/>
          <w:lang w:val="de-DE"/>
        </w:rPr>
      </w:pPr>
      <w:r>
        <w:rPr>
          <w:lang w:val="de-DE"/>
        </w:rPr>
        <w:t>Die Verbindungen heißen Axone und Den</w:t>
      </w:r>
      <w:r w:rsidR="006F12BB">
        <w:rPr>
          <w:lang w:val="de-DE"/>
        </w:rPr>
        <w:t>d</w:t>
      </w:r>
      <w:r>
        <w:rPr>
          <w:lang w:val="de-DE"/>
        </w:rPr>
        <w:t>riten</w:t>
      </w:r>
      <w:r w:rsidR="006F12BB">
        <w:rPr>
          <w:lang w:val="de-DE"/>
        </w:rPr>
        <w:t>. Axone sind die Ausgänge von Inputneuronen und normalen Neuronen. Wenn sich diese weiter verzweigen, heißen sie Dendriten.</w:t>
      </w:r>
    </w:p>
    <w:p w14:paraId="29C4A0F3" w14:textId="41C88EE8" w:rsidR="0078548E" w:rsidRDefault="0078548E" w:rsidP="002E348E">
      <w:pPr>
        <w:rPr>
          <w:lang w:val="de-DE"/>
        </w:rPr>
      </w:pPr>
      <w:ins w:id="9" w:author="Peter Kraus" w:date="2019-10-31T11:04:00Z">
        <w:r>
          <w:rPr>
            <w:lang w:val="de-DE"/>
          </w:rPr>
          <w:t>Die Elemente d</w:t>
        </w:r>
      </w:ins>
      <w:ins w:id="10" w:author="Peter Kraus" w:date="2019-10-31T11:05:00Z">
        <w:r>
          <w:rPr>
            <w:lang w:val="de-DE"/>
          </w:rPr>
          <w:t xml:space="preserve">es statischen Modells </w:t>
        </w:r>
      </w:ins>
      <w:ins w:id="11" w:author="Peter Kraus" w:date="2019-10-31T11:07:00Z">
        <w:r>
          <w:rPr>
            <w:lang w:val="de-DE"/>
          </w:rPr>
          <w:t>können</w:t>
        </w:r>
      </w:ins>
      <w:ins w:id="12" w:author="Peter Kraus" w:date="2019-10-31T11:08:00Z">
        <w:r>
          <w:rPr>
            <w:lang w:val="de-DE"/>
          </w:rPr>
          <w:t xml:space="preserve"> </w:t>
        </w:r>
      </w:ins>
      <w:ins w:id="13" w:author="Peter Kraus" w:date="2019-10-31T11:05:00Z">
        <w:r>
          <w:rPr>
            <w:lang w:val="de-DE"/>
          </w:rPr>
          <w:t>prinzipiell beliebig auf einer zweidimensionalen</w:t>
        </w:r>
      </w:ins>
      <w:ins w:id="14" w:author="Peter Kraus" w:date="2019-10-31T11:06:00Z">
        <w:r>
          <w:rPr>
            <w:lang w:val="de-DE"/>
          </w:rPr>
          <w:t xml:space="preserve"> Ebene angeordnet</w:t>
        </w:r>
      </w:ins>
      <w:ins w:id="15" w:author="Peter Kraus" w:date="2019-10-31T11:08:00Z">
        <w:r>
          <w:rPr>
            <w:lang w:val="de-DE"/>
          </w:rPr>
          <w:t xml:space="preserve"> werden</w:t>
        </w:r>
      </w:ins>
      <w:ins w:id="16" w:author="Peter Kraus" w:date="2019-10-31T11:06:00Z">
        <w:r>
          <w:rPr>
            <w:lang w:val="de-DE"/>
          </w:rPr>
          <w:t>.</w:t>
        </w:r>
      </w:ins>
      <w:ins w:id="17" w:author="Peter Kraus" w:date="2019-10-31T11:05:00Z">
        <w:r>
          <w:rPr>
            <w:lang w:val="de-DE"/>
          </w:rPr>
          <w:t xml:space="preserve"> </w:t>
        </w:r>
      </w:ins>
      <w:ins w:id="18" w:author="Peter Kraus" w:date="2019-10-31T11:09:00Z">
        <w:r w:rsidR="008C5092">
          <w:rPr>
            <w:lang w:val="de-DE"/>
          </w:rPr>
          <w:t>Es ist in der Regel s</w:t>
        </w:r>
      </w:ins>
      <w:ins w:id="19" w:author="Peter Kraus" w:date="2019-10-31T11:08:00Z">
        <w:r>
          <w:rPr>
            <w:lang w:val="de-DE"/>
          </w:rPr>
          <w:t>i</w:t>
        </w:r>
        <w:r w:rsidR="008C5092">
          <w:rPr>
            <w:lang w:val="de-DE"/>
          </w:rPr>
          <w:t>nnvoll</w:t>
        </w:r>
      </w:ins>
      <w:ins w:id="20" w:author="Peter Kraus" w:date="2019-10-31T11:09:00Z">
        <w:r w:rsidR="008C5092">
          <w:rPr>
            <w:lang w:val="de-DE"/>
          </w:rPr>
          <w:t xml:space="preserve">, die Inputneuronen an einer oder mehreren Stellen in der Peripherie des </w:t>
        </w:r>
      </w:ins>
      <w:ins w:id="21" w:author="Peter Kraus" w:date="2019-10-31T11:10:00Z">
        <w:r w:rsidR="008C5092">
          <w:rPr>
            <w:lang w:val="de-DE"/>
          </w:rPr>
          <w:t xml:space="preserve">Modells zu konzentrieren, das Programm selbst erlegt dem Anwender hierbei jedoch keine Einschränkungen auf. </w:t>
        </w:r>
      </w:ins>
      <w:ins w:id="22" w:author="Peter Kraus" w:date="2019-10-31T11:11:00Z">
        <w:r w:rsidR="008C5092">
          <w:rPr>
            <w:lang w:val="de-DE"/>
          </w:rPr>
          <w:t>Ähnliches gilt für die Outputneuronen.</w:t>
        </w:r>
      </w:ins>
    </w:p>
    <w:p w14:paraId="02BEFBE7" w14:textId="7B1C35DC" w:rsidR="008226EF" w:rsidRPr="0015245E" w:rsidRDefault="008226EF" w:rsidP="008226EF">
      <w:pPr>
        <w:pStyle w:val="berschrift1"/>
      </w:pPr>
      <w:r>
        <w:t>Das dynamische Modell</w:t>
      </w:r>
    </w:p>
    <w:p w14:paraId="76C3CCA0" w14:textId="77777777" w:rsidR="00AD6326" w:rsidRDefault="0078548E" w:rsidP="008226EF">
      <w:pPr>
        <w:rPr>
          <w:ins w:id="23" w:author="Peter Kraus" w:date="2019-10-31T11:49:00Z"/>
          <w:lang w:val="de-DE"/>
        </w:rPr>
      </w:pPr>
      <w:ins w:id="24" w:author="Peter Kraus" w:date="2019-10-31T11:02:00Z">
        <w:r w:rsidRPr="0078548E">
          <w:rPr>
            <w:lang w:val="de-DE"/>
            <w:rPrChange w:id="25" w:author="Peter Kraus" w:date="2019-10-31T11:03:00Z">
              <w:rPr/>
            </w:rPrChange>
          </w:rPr>
          <w:t xml:space="preserve">Das dynamische </w:t>
        </w:r>
      </w:ins>
      <w:ins w:id="26" w:author="Peter Kraus" w:date="2019-10-31T11:03:00Z">
        <w:r w:rsidRPr="0078548E">
          <w:rPr>
            <w:lang w:val="de-DE"/>
            <w:rPrChange w:id="27" w:author="Peter Kraus" w:date="2019-10-31T11:03:00Z">
              <w:rPr/>
            </w:rPrChange>
          </w:rPr>
          <w:t>M</w:t>
        </w:r>
      </w:ins>
      <w:ins w:id="28" w:author="Peter Kraus" w:date="2019-10-31T11:02:00Z">
        <w:r w:rsidRPr="0078548E">
          <w:rPr>
            <w:lang w:val="de-DE"/>
            <w:rPrChange w:id="29" w:author="Peter Kraus" w:date="2019-10-31T11:03:00Z">
              <w:rPr/>
            </w:rPrChange>
          </w:rPr>
          <w:t>odell</w:t>
        </w:r>
      </w:ins>
      <w:ins w:id="30" w:author="Peter Kraus" w:date="2019-10-31T11:03:00Z">
        <w:r w:rsidRPr="0078548E">
          <w:rPr>
            <w:lang w:val="de-DE"/>
            <w:rPrChange w:id="31" w:author="Peter Kraus" w:date="2019-10-31T11:03:00Z">
              <w:rPr/>
            </w:rPrChange>
          </w:rPr>
          <w:t xml:space="preserve"> beschreibt die </w:t>
        </w:r>
        <w:r>
          <w:rPr>
            <w:lang w:val="de-DE"/>
          </w:rPr>
          <w:t xml:space="preserve">Verteilung und Veränderung der elektrischen Spannung in den </w:t>
        </w:r>
      </w:ins>
      <w:ins w:id="32" w:author="Peter Kraus" w:date="2019-10-31T11:04:00Z">
        <w:r>
          <w:rPr>
            <w:lang w:val="de-DE"/>
          </w:rPr>
          <w:t>Elementen des statischen Modells über die Zeit.</w:t>
        </w:r>
      </w:ins>
    </w:p>
    <w:p w14:paraId="6676E31D" w14:textId="1FD2240F" w:rsidR="009801B5" w:rsidRDefault="009801B5" w:rsidP="008226EF">
      <w:pPr>
        <w:rPr>
          <w:ins w:id="33" w:author="Peter Kraus" w:date="2019-10-31T11:41:00Z"/>
          <w:lang w:val="de-DE"/>
        </w:rPr>
      </w:pPr>
      <w:ins w:id="34" w:author="Peter Kraus" w:date="2019-10-31T11:49:00Z">
        <w:r>
          <w:rPr>
            <w:lang w:val="de-DE"/>
          </w:rPr>
          <w:t xml:space="preserve">Während die </w:t>
        </w:r>
      </w:ins>
      <w:ins w:id="35" w:author="Peter Kraus" w:date="2019-10-31T11:50:00Z">
        <w:r>
          <w:rPr>
            <w:lang w:val="de-DE"/>
          </w:rPr>
          <w:t xml:space="preserve">Potentialveränderungen in realen biologischen Systemen kontinuierlich verlaufen, werden sie in der </w:t>
        </w:r>
      </w:ins>
      <w:ins w:id="36" w:author="Peter Kraus" w:date="2019-10-31T11:51:00Z">
        <w:r>
          <w:rPr>
            <w:lang w:val="de-DE"/>
          </w:rPr>
          <w:t xml:space="preserve">Simulation durch diskrete Zeitschritte approximiert. </w:t>
        </w:r>
      </w:ins>
      <w:ins w:id="37" w:author="Peter Kraus" w:date="2019-10-31T11:52:00Z">
        <w:r>
          <w:rPr>
            <w:lang w:val="de-DE"/>
          </w:rPr>
          <w:t xml:space="preserve">In bestimmten Situationen, z.B. bei der Aufsummierung eingehender Signale in Neuronen, unterscheidet sich das simulierte </w:t>
        </w:r>
      </w:ins>
      <w:ins w:id="38" w:author="Peter Kraus" w:date="2019-10-31T11:53:00Z">
        <w:r>
          <w:rPr>
            <w:lang w:val="de-DE"/>
          </w:rPr>
          <w:lastRenderedPageBreak/>
          <w:t xml:space="preserve">Verhalten von der realen Situation. Durch eine ausreichend kurze Taktzeit kann davon ausgegangen werden, dass die </w:t>
        </w:r>
      </w:ins>
      <w:ins w:id="39" w:author="Peter Kraus" w:date="2019-10-31T11:54:00Z">
        <w:r>
          <w:rPr>
            <w:lang w:val="de-DE"/>
          </w:rPr>
          <w:t xml:space="preserve">Abweichung nicht zu </w:t>
        </w:r>
      </w:ins>
    </w:p>
    <w:p w14:paraId="203BC3CC" w14:textId="77777777" w:rsidR="00AD6326" w:rsidRDefault="00AD6326" w:rsidP="008226EF">
      <w:pPr>
        <w:rPr>
          <w:ins w:id="40" w:author="Peter Kraus" w:date="2019-10-31T11:43:00Z"/>
          <w:lang w:val="de-DE"/>
        </w:rPr>
      </w:pPr>
      <w:ins w:id="41" w:author="Peter Kraus" w:date="2019-10-31T11:41:00Z">
        <w:r>
          <w:rPr>
            <w:lang w:val="de-DE"/>
          </w:rPr>
          <w:t xml:space="preserve">Jedes Neuron (egal ob Input-, Output- oder </w:t>
        </w:r>
      </w:ins>
      <w:ins w:id="42" w:author="Peter Kraus" w:date="2019-10-31T11:42:00Z">
        <w:r>
          <w:rPr>
            <w:lang w:val="de-DE"/>
          </w:rPr>
          <w:t xml:space="preserve">„normales“ Neuron) hat zu jedem Zeitpunkt ein internes elektrisches Spannungspotential, das sich durch </w:t>
        </w:r>
      </w:ins>
      <w:ins w:id="43" w:author="Peter Kraus" w:date="2019-10-31T11:43:00Z">
        <w:r>
          <w:rPr>
            <w:lang w:val="de-DE"/>
          </w:rPr>
          <w:t>Einflüsse von außen und durch interne Vorgänge über die Zeit verändert.</w:t>
        </w:r>
      </w:ins>
    </w:p>
    <w:p w14:paraId="575830FD" w14:textId="7B49CBF9" w:rsidR="00545057" w:rsidRDefault="00AD6326" w:rsidP="00545057">
      <w:pPr>
        <w:rPr>
          <w:ins w:id="44" w:author="Peter Kraus" w:date="2019-10-31T16:03:00Z"/>
          <w:lang w:val="de-DE"/>
        </w:rPr>
        <w:pPrChange w:id="45" w:author="Peter Kraus" w:date="2019-10-31T16:03:00Z">
          <w:pPr/>
        </w:pPrChange>
      </w:pPr>
      <w:ins w:id="46" w:author="Peter Kraus" w:date="2019-10-31T11:43:00Z">
        <w:r>
          <w:rPr>
            <w:lang w:val="de-DE"/>
          </w:rPr>
          <w:t xml:space="preserve">Verbindungen zwischen den Neuronen (Axone, </w:t>
        </w:r>
      </w:ins>
      <w:ins w:id="47" w:author="Peter Kraus" w:date="2019-10-31T11:44:00Z">
        <w:r>
          <w:rPr>
            <w:lang w:val="de-DE"/>
          </w:rPr>
          <w:t xml:space="preserve">Dendriten) haben nicht nur ein Spannungspotential, sondern einen Spannungsverlauf. Jeder Ort innerhalb der </w:t>
        </w:r>
      </w:ins>
      <w:ins w:id="48" w:author="Peter Kraus" w:date="2019-10-31T11:45:00Z">
        <w:r>
          <w:rPr>
            <w:lang w:val="de-DE"/>
          </w:rPr>
          <w:t>Verbindung hat zu jedem Zeitpunkt ein Spannungspotential, das gerichtet d</w:t>
        </w:r>
      </w:ins>
      <w:ins w:id="49" w:author="Peter Kraus" w:date="2019-10-31T11:46:00Z">
        <w:r>
          <w:rPr>
            <w:lang w:val="de-DE"/>
          </w:rPr>
          <w:t>urch die</w:t>
        </w:r>
      </w:ins>
      <w:ins w:id="50" w:author="Peter Kraus" w:date="2019-10-31T11:45:00Z">
        <w:r>
          <w:rPr>
            <w:lang w:val="de-DE"/>
          </w:rPr>
          <w:t xml:space="preserve"> Verbindung wandert und sich dabei abschwächen kann.</w:t>
        </w:r>
      </w:ins>
      <w:ins w:id="51" w:author="Peter Kraus" w:date="2019-10-31T11:04:00Z">
        <w:r w:rsidR="0078548E">
          <w:rPr>
            <w:lang w:val="de-DE"/>
          </w:rPr>
          <w:t xml:space="preserve"> </w:t>
        </w:r>
      </w:ins>
    </w:p>
    <w:p w14:paraId="50023855" w14:textId="09B044EF" w:rsidR="00545057" w:rsidRDefault="00545057" w:rsidP="00545057">
      <w:pPr>
        <w:pStyle w:val="berschrift2"/>
        <w:rPr>
          <w:ins w:id="52" w:author="Peter Kraus" w:date="2019-10-31T16:03:00Z"/>
          <w:lang w:val="de-DE"/>
        </w:rPr>
      </w:pPr>
      <w:ins w:id="53" w:author="Peter Kraus" w:date="2019-10-31T16:04:00Z">
        <w:r>
          <w:rPr>
            <w:lang w:val="de-DE"/>
          </w:rPr>
          <w:t>Impulsform</w:t>
        </w:r>
      </w:ins>
    </w:p>
    <w:p w14:paraId="0606353E" w14:textId="1B85C8A3" w:rsidR="00545057" w:rsidRDefault="00545057" w:rsidP="00545057">
      <w:pPr>
        <w:rPr>
          <w:ins w:id="54" w:author="Peter Kraus" w:date="2019-10-31T18:03:00Z"/>
          <w:lang w:val="de-DE"/>
        </w:rPr>
      </w:pPr>
      <w:ins w:id="55" w:author="Peter Kraus" w:date="2019-10-31T16:04:00Z">
        <w:r>
          <w:rPr>
            <w:lang w:val="de-DE"/>
          </w:rPr>
          <w:t xml:space="preserve">In der nachfolgenden Beschreibung der verschiedenen Neuronenarten ist jeweils von einer „Auslösung“ die </w:t>
        </w:r>
      </w:ins>
      <w:ins w:id="56" w:author="Peter Kraus" w:date="2019-10-31T16:05:00Z">
        <w:r>
          <w:rPr>
            <w:lang w:val="de-DE"/>
          </w:rPr>
          <w:t>Rede. Damit ist gemeint, dass das Neuron einen Impuls auf seinem Axon erzeugt, dass dann durch den D</w:t>
        </w:r>
      </w:ins>
      <w:ins w:id="57" w:author="Peter Kraus" w:date="2019-10-31T16:06:00Z">
        <w:r>
          <w:rPr>
            <w:lang w:val="de-DE"/>
          </w:rPr>
          <w:t xml:space="preserve">endritenbaum zu weiteren Neuronen wandert. </w:t>
        </w:r>
      </w:ins>
    </w:p>
    <w:p w14:paraId="766ED7C0" w14:textId="5FDCC5B4" w:rsidR="00E3093F" w:rsidRDefault="00E3093F" w:rsidP="00545057">
      <w:pPr>
        <w:rPr>
          <w:ins w:id="58" w:author="Peter Kraus" w:date="2019-10-31T18:02:00Z"/>
          <w:lang w:val="de-DE"/>
        </w:rPr>
      </w:pPr>
      <w:ins w:id="59" w:author="Peter Kraus" w:date="2019-10-31T18:03:00Z">
        <w:r>
          <w:rPr>
            <w:lang w:val="de-DE"/>
          </w:rPr>
          <w:t xml:space="preserve">In </w:t>
        </w:r>
      </w:ins>
      <w:ins w:id="60" w:author="Peter Kraus" w:date="2019-10-31T18:04:00Z">
        <w:r>
          <w:rPr>
            <w:lang w:val="de-DE"/>
          </w:rPr>
          <w:t>b</w:t>
        </w:r>
      </w:ins>
      <w:ins w:id="61" w:author="Peter Kraus" w:date="2019-10-31T18:03:00Z">
        <w:r>
          <w:rPr>
            <w:lang w:val="de-DE"/>
          </w:rPr>
          <w:t>iologischen S</w:t>
        </w:r>
      </w:ins>
      <w:ins w:id="62" w:author="Peter Kraus" w:date="2019-10-31T18:04:00Z">
        <w:r>
          <w:rPr>
            <w:lang w:val="de-DE"/>
          </w:rPr>
          <w:t>ystemen hat der Impuls die folgende Form (Quelle Wikipedia):</w:t>
        </w:r>
      </w:ins>
    </w:p>
    <w:p w14:paraId="71AD0C2C" w14:textId="4FCF6794" w:rsidR="00E3093F" w:rsidRDefault="00E3093F" w:rsidP="00545057">
      <w:pPr>
        <w:rPr>
          <w:ins w:id="63" w:author="Peter Kraus" w:date="2019-10-31T18:03:00Z"/>
          <w:lang w:val="de-DE"/>
        </w:rPr>
      </w:pPr>
      <w:ins w:id="64" w:author="Peter Kraus" w:date="2019-10-31T18:02:00Z">
        <w:r w:rsidRPr="00E3093F">
          <w:rPr>
            <w:lang w:val="de-DE"/>
          </w:rPr>
          <w:drawing>
            <wp:inline distT="0" distB="0" distL="0" distR="0" wp14:anchorId="5DAF14BC" wp14:editId="20BB62F0">
              <wp:extent cx="3340272" cy="3581584"/>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0272" cy="3581584"/>
                      </a:xfrm>
                      <a:prstGeom prst="rect">
                        <a:avLst/>
                      </a:prstGeom>
                    </pic:spPr>
                  </pic:pic>
                </a:graphicData>
              </a:graphic>
            </wp:inline>
          </w:drawing>
        </w:r>
      </w:ins>
    </w:p>
    <w:p w14:paraId="0EF2A4D4" w14:textId="5FBFEFE7" w:rsidR="00E3093F" w:rsidRDefault="00E3093F" w:rsidP="00545057">
      <w:pPr>
        <w:rPr>
          <w:ins w:id="65" w:author="Peter Kraus" w:date="2019-10-31T18:03:00Z"/>
          <w:lang w:val="de-DE"/>
        </w:rPr>
      </w:pPr>
      <w:ins w:id="66" w:author="Peter Kraus" w:date="2019-10-31T18:04:00Z">
        <w:r>
          <w:rPr>
            <w:lang w:val="de-DE"/>
          </w:rPr>
          <w:t xml:space="preserve">Zurzeit verwendet NNetSimu eine sehr </w:t>
        </w:r>
      </w:ins>
      <w:ins w:id="67" w:author="Peter Kraus" w:date="2019-10-31T18:05:00Z">
        <w:r>
          <w:rPr>
            <w:lang w:val="de-DE"/>
          </w:rPr>
          <w:t>grobe Approximation dieses Signals, das über die einfach zu berechnende Funktion f(x) =  x /(x</w:t>
        </w:r>
        <w:r w:rsidRPr="00E3093F">
          <w:rPr>
            <w:vertAlign w:val="superscript"/>
            <w:lang w:val="de-DE"/>
            <w:rPrChange w:id="68" w:author="Peter Kraus" w:date="2019-10-31T18:06:00Z">
              <w:rPr>
                <w:lang w:val="de-DE"/>
              </w:rPr>
            </w:rPrChange>
          </w:rPr>
          <w:t>2</w:t>
        </w:r>
        <w:r>
          <w:rPr>
            <w:lang w:val="de-DE"/>
          </w:rPr>
          <w:t>+</w:t>
        </w:r>
      </w:ins>
      <w:ins w:id="69" w:author="Peter Kraus" w:date="2019-10-31T18:06:00Z">
        <w:r>
          <w:rPr>
            <w:lang w:val="de-DE"/>
          </w:rPr>
          <w:t>1</w:t>
        </w:r>
      </w:ins>
      <w:ins w:id="70" w:author="Peter Kraus" w:date="2019-10-31T18:05:00Z">
        <w:r>
          <w:rPr>
            <w:lang w:val="de-DE"/>
          </w:rPr>
          <w:t xml:space="preserve">) </w:t>
        </w:r>
      </w:ins>
      <w:ins w:id="71" w:author="Peter Kraus" w:date="2019-10-31T18:06:00Z">
        <w:r>
          <w:rPr>
            <w:lang w:val="de-DE"/>
          </w:rPr>
          <w:t>– mit einigen konstanten Faktoren zur passenden Skalierung – berechnet wird:</w:t>
        </w:r>
      </w:ins>
    </w:p>
    <w:p w14:paraId="3368A805" w14:textId="1409FC14" w:rsidR="00E3093F" w:rsidRDefault="00E3093F" w:rsidP="00545057">
      <w:pPr>
        <w:rPr>
          <w:ins w:id="72" w:author="Peter Kraus" w:date="2019-10-31T11:12:00Z"/>
          <w:lang w:val="de-DE"/>
        </w:rPr>
      </w:pPr>
      <w:bookmarkStart w:id="73" w:name="_GoBack"/>
      <w:bookmarkEnd w:id="73"/>
    </w:p>
    <w:p w14:paraId="51805B83" w14:textId="4C955D38" w:rsidR="00E3093F" w:rsidRDefault="00E3093F" w:rsidP="00E3093F">
      <w:pPr>
        <w:rPr>
          <w:ins w:id="74" w:author="Peter Kraus" w:date="2019-10-31T18:18:00Z"/>
          <w:lang w:val="de-DE"/>
        </w:rPr>
      </w:pPr>
      <w:ins w:id="75" w:author="Peter Kraus" w:date="2019-10-31T18:10:00Z">
        <w:r>
          <w:rPr>
            <w:lang w:val="de-DE"/>
          </w:rPr>
          <w:t xml:space="preserve">Das Signal erreicht nach </w:t>
        </w:r>
      </w:ins>
      <w:ins w:id="76" w:author="Peter Kraus" w:date="2019-10-31T18:11:00Z">
        <w:r>
          <w:rPr>
            <w:lang w:val="de-DE"/>
          </w:rPr>
          <w:t>zwei</w:t>
        </w:r>
      </w:ins>
      <w:ins w:id="77" w:author="Peter Kraus" w:date="2019-10-31T18:10:00Z">
        <w:r>
          <w:rPr>
            <w:lang w:val="de-DE"/>
          </w:rPr>
          <w:t xml:space="preserve"> Milli</w:t>
        </w:r>
      </w:ins>
      <w:ins w:id="78" w:author="Peter Kraus" w:date="2019-10-31T18:12:00Z">
        <w:r>
          <w:rPr>
            <w:lang w:val="de-DE"/>
          </w:rPr>
          <w:t>s</w:t>
        </w:r>
      </w:ins>
      <w:ins w:id="79" w:author="Peter Kraus" w:date="2019-10-31T18:10:00Z">
        <w:r>
          <w:rPr>
            <w:lang w:val="de-DE"/>
          </w:rPr>
          <w:t>ekunde</w:t>
        </w:r>
      </w:ins>
      <w:ins w:id="80" w:author="Peter Kraus" w:date="2019-10-31T18:11:00Z">
        <w:r>
          <w:rPr>
            <w:lang w:val="de-DE"/>
          </w:rPr>
          <w:t>n</w:t>
        </w:r>
      </w:ins>
      <w:ins w:id="81" w:author="Peter Kraus" w:date="2019-10-31T18:10:00Z">
        <w:r>
          <w:rPr>
            <w:lang w:val="de-DE"/>
          </w:rPr>
          <w:t xml:space="preserve"> seine maximale Amplitude</w:t>
        </w:r>
      </w:ins>
      <w:ins w:id="82" w:author="Peter Kraus" w:date="2019-10-31T18:11:00Z">
        <w:r>
          <w:rPr>
            <w:lang w:val="de-DE"/>
          </w:rPr>
          <w:t xml:space="preserve"> von 100 milliVolt und fällt dann langsam ab.</w:t>
        </w:r>
      </w:ins>
    </w:p>
    <w:p w14:paraId="19260B88" w14:textId="3DB94746" w:rsidR="00947982" w:rsidRDefault="00947982" w:rsidP="00E3093F">
      <w:pPr>
        <w:rPr>
          <w:ins w:id="83" w:author="Peter Kraus" w:date="2019-10-31T18:10:00Z"/>
          <w:lang w:val="de-DE"/>
        </w:rPr>
        <w:pPrChange w:id="84" w:author="Peter Kraus" w:date="2019-10-31T18:10:00Z">
          <w:pPr>
            <w:pStyle w:val="berschrift2"/>
          </w:pPr>
        </w:pPrChange>
      </w:pPr>
      <w:ins w:id="85" w:author="Peter Kraus" w:date="2019-10-31T18:18:00Z">
        <w:r>
          <w:rPr>
            <w:lang w:val="de-DE"/>
          </w:rPr>
          <w:t xml:space="preserve">Problem: </w:t>
        </w:r>
      </w:ins>
      <w:ins w:id="86" w:author="Peter Kraus" w:date="2019-10-31T18:19:00Z">
        <w:r>
          <w:rPr>
            <w:lang w:val="de-DE"/>
          </w:rPr>
          <w:t xml:space="preserve">Hier kann etwas nicht richtig sein. </w:t>
        </w:r>
      </w:ins>
      <w:ins w:id="87" w:author="Peter Kraus" w:date="2019-10-31T18:20:00Z">
        <w:r>
          <w:rPr>
            <w:lang w:val="de-DE"/>
          </w:rPr>
          <w:t>Wie in den nachfolgenden Absätzen beschrieben wird, addieren Neuronen die eingehenden Pulse auf und lö</w:t>
        </w:r>
      </w:ins>
      <w:ins w:id="88" w:author="Peter Kraus" w:date="2019-10-31T18:21:00Z">
        <w:r>
          <w:rPr>
            <w:lang w:val="de-DE"/>
          </w:rPr>
          <w:t xml:space="preserve">sen aus, sobald eine Schwellenspannung erreicht ist. </w:t>
        </w:r>
      </w:ins>
      <w:ins w:id="89" w:author="Peter Kraus" w:date="2019-10-31T18:20:00Z">
        <w:r>
          <w:rPr>
            <w:lang w:val="de-DE"/>
          </w:rPr>
          <w:t xml:space="preserve">Die Neuronen </w:t>
        </w:r>
      </w:ins>
    </w:p>
    <w:p w14:paraId="7C364175" w14:textId="06CBBF8E" w:rsidR="00AA0B41" w:rsidRDefault="00AA0B41" w:rsidP="00AA0B41">
      <w:pPr>
        <w:pStyle w:val="berschrift2"/>
        <w:rPr>
          <w:ins w:id="90" w:author="Peter Kraus" w:date="2019-10-31T11:40:00Z"/>
          <w:lang w:val="de-DE"/>
        </w:rPr>
      </w:pPr>
      <w:ins w:id="91" w:author="Peter Kraus" w:date="2019-10-31T11:40:00Z">
        <w:r>
          <w:rPr>
            <w:lang w:val="de-DE"/>
          </w:rPr>
          <w:lastRenderedPageBreak/>
          <w:t>Inputneuronen</w:t>
        </w:r>
      </w:ins>
    </w:p>
    <w:p w14:paraId="10D76493" w14:textId="2E0F89DB" w:rsidR="00AA0B41" w:rsidRPr="008620E3" w:rsidRDefault="00AA0B41">
      <w:pPr>
        <w:rPr>
          <w:ins w:id="92" w:author="Peter Kraus" w:date="2019-10-31T11:40:00Z"/>
          <w:lang w:val="de-DE"/>
        </w:rPr>
      </w:pPr>
      <w:ins w:id="93" w:author="Peter Kraus" w:date="2019-10-31T11:40:00Z">
        <w:r>
          <w:rPr>
            <w:lang w:val="de-DE"/>
          </w:rPr>
          <w:t>Das dynamische Verhalten eines Inputneurons wird durch die individuell einstellbare Pulsfrequenz und die für alle Neuronen identische Auslösespannung bestimmt.  Das elektrische Potential steigt linear an, bis die Auslösespannung erreicht ist. Die Geschwindigkeit d</w:t>
        </w:r>
      </w:ins>
      <w:ins w:id="94" w:author="Peter Kraus" w:date="2019-10-31T15:54:00Z">
        <w:r w:rsidR="005E5021">
          <w:rPr>
            <w:lang w:val="de-DE"/>
          </w:rPr>
          <w:t>e</w:t>
        </w:r>
      </w:ins>
      <w:ins w:id="95" w:author="Peter Kraus" w:date="2019-10-31T11:40:00Z">
        <w:r>
          <w:rPr>
            <w:lang w:val="de-DE"/>
          </w:rPr>
          <w:t>s Spannunsganstiegs ist so bemessen, dass genau nach einer Pulsdauer die Auslösespannung erreicht wird. Dann wird im Axon ein Impuls in Höhe der Auslösespannung  ausgelöst. Das Potential im Inputneuron wird auf 0,0 Volt gesetzt.</w:t>
        </w:r>
      </w:ins>
      <w:ins w:id="96" w:author="Peter Kraus" w:date="2019-10-31T15:54:00Z">
        <w:r w:rsidR="005E5021">
          <w:rPr>
            <w:lang w:val="de-DE"/>
          </w:rPr>
          <w:t xml:space="preserve"> Nun beginnt der Ablauf von vorne, das P</w:t>
        </w:r>
      </w:ins>
      <w:ins w:id="97" w:author="Peter Kraus" w:date="2019-10-31T15:55:00Z">
        <w:r w:rsidR="005E5021">
          <w:rPr>
            <w:lang w:val="de-DE"/>
          </w:rPr>
          <w:t>otential steigt linear an, usw.</w:t>
        </w:r>
      </w:ins>
    </w:p>
    <w:p w14:paraId="323A0A9C" w14:textId="249D7235" w:rsidR="00AA0B41" w:rsidRDefault="00AA0B41" w:rsidP="00AA0B41">
      <w:pPr>
        <w:pStyle w:val="berschrift2"/>
        <w:rPr>
          <w:ins w:id="98" w:author="Peter Kraus" w:date="2019-10-31T11:40:00Z"/>
          <w:lang w:val="de-DE"/>
        </w:rPr>
      </w:pPr>
      <w:ins w:id="99" w:author="Peter Kraus" w:date="2019-10-31T11:40:00Z">
        <w:r>
          <w:rPr>
            <w:lang w:val="de-DE"/>
          </w:rPr>
          <w:t>„Normale“ Neuronen</w:t>
        </w:r>
      </w:ins>
    </w:p>
    <w:p w14:paraId="77B5C6C7" w14:textId="29C8514E" w:rsidR="00AA0B41" w:rsidRDefault="00AA0B41" w:rsidP="00AA0B41">
      <w:pPr>
        <w:rPr>
          <w:ins w:id="100" w:author="Peter Kraus" w:date="2019-10-31T11:40:00Z"/>
          <w:lang w:val="de-DE"/>
        </w:rPr>
      </w:pPr>
      <w:ins w:id="101" w:author="Peter Kraus" w:date="2019-10-31T11:40:00Z">
        <w:r>
          <w:rPr>
            <w:lang w:val="de-DE"/>
          </w:rPr>
          <w:t xml:space="preserve">Das dynamische Verhalten eines </w:t>
        </w:r>
      </w:ins>
      <w:ins w:id="102" w:author="Peter Kraus" w:date="2019-10-31T11:46:00Z">
        <w:r w:rsidR="002A36A8">
          <w:rPr>
            <w:lang w:val="de-DE"/>
          </w:rPr>
          <w:t xml:space="preserve">„normalen“ </w:t>
        </w:r>
      </w:ins>
      <w:ins w:id="103" w:author="Peter Kraus" w:date="2019-10-31T11:47:00Z">
        <w:r w:rsidR="009801B5">
          <w:rPr>
            <w:lang w:val="de-DE"/>
          </w:rPr>
          <w:t>N</w:t>
        </w:r>
      </w:ins>
      <w:ins w:id="104" w:author="Peter Kraus" w:date="2019-10-31T11:40:00Z">
        <w:r>
          <w:rPr>
            <w:lang w:val="de-DE"/>
          </w:rPr>
          <w:t xml:space="preserve">eurons wird durch die </w:t>
        </w:r>
      </w:ins>
      <w:ins w:id="105" w:author="Peter Kraus" w:date="2019-10-31T11:48:00Z">
        <w:r w:rsidR="009801B5">
          <w:rPr>
            <w:lang w:val="de-DE"/>
          </w:rPr>
          <w:t xml:space="preserve">Potentialverläufe in den eingehenden Verbindungen </w:t>
        </w:r>
      </w:ins>
      <w:ins w:id="106" w:author="Peter Kraus" w:date="2019-10-31T11:40:00Z">
        <w:r>
          <w:rPr>
            <w:lang w:val="de-DE"/>
          </w:rPr>
          <w:t>und die für alle Neuronen identische Auslösespannung bestimmt.</w:t>
        </w:r>
      </w:ins>
      <w:ins w:id="107" w:author="Peter Kraus" w:date="2019-10-31T15:56:00Z">
        <w:r w:rsidR="005E5021">
          <w:rPr>
            <w:lang w:val="de-DE"/>
          </w:rPr>
          <w:t xml:space="preserve"> Bei jedem Takt (zurzeit 100 Mikrosekunden) wird die anstehende Spannung in allen eingehenden Dend</w:t>
        </w:r>
      </w:ins>
      <w:ins w:id="108" w:author="Peter Kraus" w:date="2019-10-31T15:57:00Z">
        <w:r w:rsidR="005E5021">
          <w:rPr>
            <w:lang w:val="de-DE"/>
          </w:rPr>
          <w:t xml:space="preserve">riten abgefragt und aufsummiert und zu dem akltuelle Potential im Neuron </w:t>
        </w:r>
      </w:ins>
      <w:ins w:id="109" w:author="Peter Kraus" w:date="2019-10-31T15:58:00Z">
        <w:r w:rsidR="005E5021">
          <w:rPr>
            <w:lang w:val="de-DE"/>
          </w:rPr>
          <w:t>addiert. Sobald die (zurzeit fixe)</w:t>
        </w:r>
      </w:ins>
      <w:ins w:id="110" w:author="Peter Kraus" w:date="2019-10-31T11:40:00Z">
        <w:r>
          <w:rPr>
            <w:lang w:val="de-DE"/>
          </w:rPr>
          <w:t xml:space="preserve"> Auslösespannung erreicht ist</w:t>
        </w:r>
      </w:ins>
      <w:ins w:id="111" w:author="Peter Kraus" w:date="2019-10-31T16:00:00Z">
        <w:r w:rsidR="005E5021">
          <w:rPr>
            <w:lang w:val="de-DE"/>
          </w:rPr>
          <w:t>,</w:t>
        </w:r>
      </w:ins>
      <w:ins w:id="112" w:author="Peter Kraus" w:date="2019-10-31T11:40:00Z">
        <w:r>
          <w:rPr>
            <w:lang w:val="de-DE"/>
          </w:rPr>
          <w:t xml:space="preserve"> wird im Axon ein Impuls in Höhe der Auslösespannung  ausgelöst. Das Potential im </w:t>
        </w:r>
      </w:ins>
      <w:ins w:id="113" w:author="Peter Kraus" w:date="2019-10-31T16:00:00Z">
        <w:r w:rsidR="005E5021">
          <w:rPr>
            <w:lang w:val="de-DE"/>
          </w:rPr>
          <w:t>N</w:t>
        </w:r>
      </w:ins>
      <w:ins w:id="114" w:author="Peter Kraus" w:date="2019-10-31T11:40:00Z">
        <w:r>
          <w:rPr>
            <w:lang w:val="de-DE"/>
          </w:rPr>
          <w:t>euron wird auf 0,0 Volt gesetzt</w:t>
        </w:r>
      </w:ins>
      <w:ins w:id="115" w:author="Peter Kraus" w:date="2019-10-31T16:00:00Z">
        <w:r w:rsidR="005E5021">
          <w:rPr>
            <w:lang w:val="de-DE"/>
          </w:rPr>
          <w:t xml:space="preserve"> und der Zyklus beginnt von Vorne. Im Gegensatz zum Inputneuron </w:t>
        </w:r>
      </w:ins>
      <w:ins w:id="116" w:author="Peter Kraus" w:date="2019-10-31T16:01:00Z">
        <w:r w:rsidR="005E5021">
          <w:rPr>
            <w:lang w:val="de-DE"/>
          </w:rPr>
          <w:t xml:space="preserve">ist </w:t>
        </w:r>
      </w:ins>
      <w:ins w:id="117" w:author="Peter Kraus" w:date="2019-10-31T16:00:00Z">
        <w:r w:rsidR="005E5021">
          <w:rPr>
            <w:lang w:val="de-DE"/>
          </w:rPr>
          <w:t>die Zeitdau</w:t>
        </w:r>
      </w:ins>
      <w:ins w:id="118" w:author="Peter Kraus" w:date="2019-10-31T16:01:00Z">
        <w:r w:rsidR="005E5021">
          <w:rPr>
            <w:lang w:val="de-DE"/>
          </w:rPr>
          <w:t xml:space="preserve">er bis zum Auslösen nicht konstant, sondern hängt von der Anzahl der eingehenden Dendriten </w:t>
        </w:r>
      </w:ins>
      <w:ins w:id="119" w:author="Peter Kraus" w:date="2019-10-31T16:02:00Z">
        <w:r w:rsidR="005E5021">
          <w:rPr>
            <w:lang w:val="de-DE"/>
          </w:rPr>
          <w:t xml:space="preserve">sowie vom Verlauf der eingehenden Impulse ab (Frequenz, </w:t>
        </w:r>
      </w:ins>
      <w:ins w:id="120" w:author="Peter Kraus" w:date="2019-10-31T16:03:00Z">
        <w:r w:rsidR="005E5021">
          <w:rPr>
            <w:lang w:val="de-DE"/>
          </w:rPr>
          <w:t>Phase).</w:t>
        </w:r>
      </w:ins>
    </w:p>
    <w:p w14:paraId="1397C4C5" w14:textId="77777777" w:rsidR="00AA0B41" w:rsidRPr="008620E3" w:rsidRDefault="00AA0B41" w:rsidP="00AA0B41">
      <w:pPr>
        <w:rPr>
          <w:ins w:id="121" w:author="Peter Kraus" w:date="2019-10-31T11:40:00Z"/>
          <w:lang w:val="de-DE"/>
        </w:rPr>
      </w:pPr>
    </w:p>
    <w:p w14:paraId="461F2E20" w14:textId="1D4FEDE3" w:rsidR="008C5092" w:rsidRPr="008C5092" w:rsidDel="008C5092" w:rsidRDefault="008C5092">
      <w:pPr>
        <w:pStyle w:val="berschrift2"/>
        <w:rPr>
          <w:del w:id="122" w:author="Peter Kraus" w:date="2019-10-31T11:12:00Z"/>
          <w:lang w:val="de-DE"/>
        </w:rPr>
        <w:pPrChange w:id="123" w:author="Peter Kraus" w:date="2019-10-31T11:13:00Z">
          <w:pPr/>
        </w:pPrChange>
      </w:pPr>
    </w:p>
    <w:p w14:paraId="23094842" w14:textId="02ECED1C" w:rsidR="00DD704F" w:rsidRPr="0078548E" w:rsidDel="008C5092" w:rsidRDefault="00DD704F" w:rsidP="00DD704F">
      <w:pPr>
        <w:ind w:left="432"/>
        <w:rPr>
          <w:del w:id="124" w:author="Peter Kraus" w:date="2019-10-31T11:12:00Z"/>
          <w:lang w:val="de-DE"/>
          <w:rPrChange w:id="125" w:author="Peter Kraus" w:date="2019-10-31T11:04:00Z">
            <w:rPr>
              <w:del w:id="126" w:author="Peter Kraus" w:date="2019-10-31T11:12:00Z"/>
            </w:rPr>
          </w:rPrChange>
        </w:rPr>
      </w:pPr>
      <w:del w:id="127" w:author="Peter Kraus" w:date="2019-10-31T11:12:00Z">
        <w:r w:rsidRPr="0078548E" w:rsidDel="008C5092">
          <w:rPr>
            <w:lang w:val="de-DE"/>
            <w:rPrChange w:id="128" w:author="Peter Kraus" w:date="2019-10-31T11:04:00Z">
              <w:rPr/>
            </w:rPrChange>
          </w:rPr>
          <w:delText>Beschreibung der dynamichen Abläufe:</w:delText>
        </w:r>
      </w:del>
    </w:p>
    <w:p w14:paraId="59ACBB2E" w14:textId="6186C22A" w:rsidR="00DD704F" w:rsidRPr="0078548E" w:rsidDel="008C5092" w:rsidRDefault="00DD704F">
      <w:pPr>
        <w:ind w:left="432"/>
        <w:rPr>
          <w:del w:id="129" w:author="Peter Kraus" w:date="2019-10-31T11:12:00Z"/>
          <w:lang w:val="de-DE"/>
          <w:rPrChange w:id="130" w:author="Peter Kraus" w:date="2019-10-31T11:04:00Z">
            <w:rPr>
              <w:del w:id="131" w:author="Peter Kraus" w:date="2019-10-31T11:12:00Z"/>
            </w:rPr>
          </w:rPrChange>
        </w:rPr>
        <w:pPrChange w:id="132" w:author="Peter Kraus" w:date="2019-10-31T11:12:00Z">
          <w:pPr>
            <w:pStyle w:val="Listenabsatz"/>
            <w:numPr>
              <w:numId w:val="5"/>
            </w:numPr>
            <w:ind w:left="792" w:hanging="360"/>
          </w:pPr>
        </w:pPrChange>
      </w:pPr>
      <w:del w:id="133" w:author="Peter Kraus" w:date="2019-10-31T11:12:00Z">
        <w:r w:rsidRPr="0078548E" w:rsidDel="008C5092">
          <w:rPr>
            <w:lang w:val="de-DE"/>
            <w:rPrChange w:id="134" w:author="Peter Kraus" w:date="2019-10-31T11:04:00Z">
              <w:rPr/>
            </w:rPrChange>
          </w:rPr>
          <w:delText>Auslösefunktion der Neuronen</w:delText>
        </w:r>
      </w:del>
    </w:p>
    <w:p w14:paraId="72C1F0CC" w14:textId="75E9C5D8" w:rsidR="00DD704F" w:rsidRPr="00DD704F" w:rsidRDefault="00DD704F">
      <w:pPr>
        <w:ind w:left="432"/>
        <w:rPr>
          <w:lang w:val="de-DE"/>
        </w:rPr>
        <w:pPrChange w:id="135" w:author="Peter Kraus" w:date="2019-10-31T11:12:00Z">
          <w:pPr>
            <w:pStyle w:val="Listenabsatz"/>
            <w:numPr>
              <w:numId w:val="5"/>
            </w:numPr>
            <w:ind w:left="792" w:hanging="360"/>
          </w:pPr>
        </w:pPrChange>
      </w:pPr>
      <w:del w:id="136" w:author="Peter Kraus" w:date="2019-10-31T11:12:00Z">
        <w:r w:rsidRPr="00DD704F" w:rsidDel="008C5092">
          <w:rPr>
            <w:lang w:val="de-DE"/>
          </w:rPr>
          <w:delText>Bewegung der Impulse durch d</w:delText>
        </w:r>
        <w:r w:rsidDel="008C5092">
          <w:rPr>
            <w:lang w:val="de-DE"/>
          </w:rPr>
          <w:delText>ie Axone und D</w:delText>
        </w:r>
      </w:del>
      <w:del w:id="137" w:author="Peter Kraus" w:date="2019-10-31T11:13:00Z">
        <w:r w:rsidDel="008C5092">
          <w:rPr>
            <w:lang w:val="de-DE"/>
          </w:rPr>
          <w:delText>endriten</w:delText>
        </w:r>
      </w:del>
    </w:p>
    <w:p w14:paraId="6AF109C0" w14:textId="6A6AECBF" w:rsidR="008226EF" w:rsidRPr="0078548E" w:rsidRDefault="00DD704F" w:rsidP="00DD704F">
      <w:pPr>
        <w:ind w:left="432"/>
        <w:rPr>
          <w:lang w:val="de-DE"/>
          <w:rPrChange w:id="138" w:author="Peter Kraus" w:date="2019-10-31T11:04:00Z">
            <w:rPr/>
          </w:rPrChange>
        </w:rPr>
      </w:pPr>
      <w:r w:rsidRPr="0078548E">
        <w:rPr>
          <w:lang w:val="de-DE"/>
          <w:rPrChange w:id="139" w:author="Peter Kraus" w:date="2019-10-31T11:04:00Z">
            <w:rPr/>
          </w:rPrChange>
        </w:rPr>
        <w:t>TODO</w:t>
      </w:r>
    </w:p>
    <w:p w14:paraId="3C10034F" w14:textId="77777777" w:rsidR="008226EF" w:rsidRDefault="008226EF" w:rsidP="008226EF">
      <w:pPr>
        <w:pStyle w:val="berschrift1"/>
      </w:pPr>
      <w:r>
        <w:t>Benutzerinteraktion</w:t>
      </w:r>
    </w:p>
    <w:p w14:paraId="4D5BD194" w14:textId="77777777" w:rsidR="008226EF" w:rsidRDefault="008226EF" w:rsidP="008226EF">
      <w:pPr>
        <w:rPr>
          <w:lang w:val="de-DE"/>
        </w:rPr>
      </w:pPr>
      <w:r w:rsidRPr="00DA20FB">
        <w:rPr>
          <w:lang w:val="de-DE"/>
        </w:rPr>
        <w:t>Die grundsätzlichen Möglichkeiten der B</w:t>
      </w:r>
      <w:r>
        <w:rPr>
          <w:lang w:val="de-DE"/>
        </w:rPr>
        <w:t>enutzerinteraktion sind:</w:t>
      </w:r>
    </w:p>
    <w:p w14:paraId="5683F979" w14:textId="77777777" w:rsidR="008226EF" w:rsidRDefault="008226EF" w:rsidP="008226EF">
      <w:pPr>
        <w:pStyle w:val="Listenabsatz"/>
        <w:numPr>
          <w:ilvl w:val="0"/>
          <w:numId w:val="2"/>
        </w:numPr>
        <w:rPr>
          <w:lang w:val="de-DE"/>
        </w:rPr>
      </w:pPr>
      <w:r>
        <w:rPr>
          <w:lang w:val="de-DE"/>
        </w:rPr>
        <w:t>Die Menüleiste oben</w:t>
      </w:r>
    </w:p>
    <w:p w14:paraId="20068794" w14:textId="77777777" w:rsidR="008226EF" w:rsidRDefault="008226EF" w:rsidP="008226EF">
      <w:pPr>
        <w:pStyle w:val="Listenabsatz"/>
        <w:numPr>
          <w:ilvl w:val="0"/>
          <w:numId w:val="2"/>
        </w:numPr>
        <w:rPr>
          <w:lang w:val="de-DE"/>
        </w:rPr>
      </w:pPr>
      <w:r>
        <w:rPr>
          <w:lang w:val="de-DE"/>
        </w:rPr>
        <w:t>Die Statsuszeile unten</w:t>
      </w:r>
    </w:p>
    <w:p w14:paraId="358BEC78" w14:textId="340B9BE4" w:rsidR="008226EF" w:rsidRDefault="008226EF" w:rsidP="008226EF">
      <w:pPr>
        <w:pStyle w:val="Listenabsatz"/>
        <w:numPr>
          <w:ilvl w:val="0"/>
          <w:numId w:val="2"/>
        </w:numPr>
        <w:rPr>
          <w:lang w:val="de-DE"/>
        </w:rPr>
      </w:pPr>
      <w:r>
        <w:rPr>
          <w:lang w:val="de-DE"/>
        </w:rPr>
        <w:t>Aktionen mit der Maus im Hauptbereich</w:t>
      </w:r>
    </w:p>
    <w:p w14:paraId="3C6859F6" w14:textId="63F726D6" w:rsidR="00561A32" w:rsidRDefault="00561A32" w:rsidP="008226EF">
      <w:pPr>
        <w:pStyle w:val="Listenabsatz"/>
        <w:numPr>
          <w:ilvl w:val="0"/>
          <w:numId w:val="2"/>
        </w:numPr>
        <w:rPr>
          <w:lang w:val="de-DE"/>
        </w:rPr>
      </w:pPr>
      <w:r>
        <w:rPr>
          <w:lang w:val="de-DE"/>
        </w:rPr>
        <w:t>Tastatureingaben</w:t>
      </w:r>
    </w:p>
    <w:p w14:paraId="53FB77CE" w14:textId="77777777" w:rsidR="008226EF" w:rsidRDefault="008226EF" w:rsidP="008226EF">
      <w:pPr>
        <w:pStyle w:val="berschrift2"/>
        <w:rPr>
          <w:lang w:val="de-DE"/>
        </w:rPr>
      </w:pPr>
      <w:r>
        <w:rPr>
          <w:lang w:val="de-DE"/>
        </w:rPr>
        <w:t>Menüleiste</w:t>
      </w:r>
    </w:p>
    <w:p w14:paraId="71300D39" w14:textId="50EC51A1" w:rsidR="008226EF" w:rsidRPr="00DD704F" w:rsidRDefault="00DD704F" w:rsidP="00DD704F">
      <w:pPr>
        <w:ind w:left="432"/>
      </w:pPr>
      <w:r>
        <w:t>TODO</w:t>
      </w:r>
    </w:p>
    <w:p w14:paraId="5B78396B" w14:textId="77777777" w:rsidR="008226EF" w:rsidRDefault="008226EF" w:rsidP="008226EF">
      <w:pPr>
        <w:pStyle w:val="berschrift2"/>
        <w:rPr>
          <w:lang w:val="de-DE"/>
        </w:rPr>
      </w:pPr>
      <w:r>
        <w:rPr>
          <w:lang w:val="de-DE"/>
        </w:rPr>
        <w:t>Statuszeile</w:t>
      </w:r>
    </w:p>
    <w:p w14:paraId="15047C16" w14:textId="77777777" w:rsidR="00DD704F" w:rsidRPr="0015245E" w:rsidRDefault="00DD704F" w:rsidP="00DD704F">
      <w:pPr>
        <w:ind w:left="432"/>
      </w:pPr>
      <w:r>
        <w:t>TODO</w:t>
      </w:r>
    </w:p>
    <w:p w14:paraId="5ABCDAFE" w14:textId="77777777" w:rsidR="008226EF" w:rsidRDefault="008226EF" w:rsidP="008226EF">
      <w:pPr>
        <w:pStyle w:val="berschrift2"/>
        <w:rPr>
          <w:lang w:val="de-DE"/>
        </w:rPr>
      </w:pPr>
      <w:r>
        <w:rPr>
          <w:lang w:val="de-DE"/>
        </w:rPr>
        <w:t>Mausaktionen im Hauptbereich</w:t>
      </w:r>
    </w:p>
    <w:p w14:paraId="1A2A24A8" w14:textId="77777777" w:rsidR="008226EF" w:rsidRPr="0087140A" w:rsidRDefault="008226EF" w:rsidP="008226EF">
      <w:pPr>
        <w:ind w:left="578"/>
        <w:rPr>
          <w:lang w:val="de-DE"/>
        </w:rPr>
      </w:pPr>
      <w:r>
        <w:rPr>
          <w:lang w:val="de-DE"/>
        </w:rPr>
        <w:t xml:space="preserve">Benutzt werden </w:t>
      </w:r>
    </w:p>
    <w:p w14:paraId="5DCD0776" w14:textId="5BCBA868" w:rsidR="008226EF" w:rsidRDefault="008226EF" w:rsidP="008226EF">
      <w:pPr>
        <w:pStyle w:val="Listenabsatz"/>
        <w:numPr>
          <w:ilvl w:val="0"/>
          <w:numId w:val="2"/>
        </w:numPr>
        <w:rPr>
          <w:lang w:val="de-DE"/>
        </w:rPr>
      </w:pPr>
      <w:r>
        <w:rPr>
          <w:lang w:val="de-DE"/>
        </w:rPr>
        <w:t>die linke Maustaste</w:t>
      </w:r>
      <w:r w:rsidR="00DD704F">
        <w:rPr>
          <w:lang w:val="de-DE"/>
        </w:rPr>
        <w:t xml:space="preserve"> </w:t>
      </w:r>
    </w:p>
    <w:p w14:paraId="1DA4302E" w14:textId="77777777" w:rsidR="008226EF" w:rsidRDefault="008226EF" w:rsidP="008226EF">
      <w:pPr>
        <w:pStyle w:val="Listenabsatz"/>
        <w:numPr>
          <w:ilvl w:val="0"/>
          <w:numId w:val="2"/>
        </w:numPr>
        <w:rPr>
          <w:lang w:val="de-DE"/>
        </w:rPr>
      </w:pPr>
      <w:r>
        <w:rPr>
          <w:lang w:val="de-DE"/>
        </w:rPr>
        <w:t>die rechte Maustaste</w:t>
      </w:r>
    </w:p>
    <w:p w14:paraId="3ED92748" w14:textId="246F458B" w:rsidR="008226EF" w:rsidRDefault="008226EF" w:rsidP="008226EF">
      <w:pPr>
        <w:pStyle w:val="Listenabsatz"/>
        <w:numPr>
          <w:ilvl w:val="0"/>
          <w:numId w:val="2"/>
        </w:numPr>
        <w:rPr>
          <w:lang w:val="de-DE"/>
        </w:rPr>
      </w:pPr>
      <w:r>
        <w:rPr>
          <w:lang w:val="de-DE"/>
        </w:rPr>
        <w:t>das Mausra</w:t>
      </w:r>
      <w:r w:rsidR="00DD704F">
        <w:rPr>
          <w:lang w:val="de-DE"/>
        </w:rPr>
        <w:t>d</w:t>
      </w:r>
      <w:r>
        <w:rPr>
          <w:lang w:val="de-DE"/>
        </w:rPr>
        <w:t xml:space="preserve"> (falls vorhanden)</w:t>
      </w:r>
    </w:p>
    <w:p w14:paraId="2BC4D571" w14:textId="77777777" w:rsidR="008226EF" w:rsidRDefault="008226EF" w:rsidP="008226EF">
      <w:pPr>
        <w:pStyle w:val="Listenabsatz"/>
        <w:numPr>
          <w:ilvl w:val="0"/>
          <w:numId w:val="2"/>
        </w:numPr>
        <w:rPr>
          <w:lang w:val="de-DE"/>
        </w:rPr>
      </w:pPr>
      <w:r>
        <w:rPr>
          <w:lang w:val="de-DE"/>
        </w:rPr>
        <w:lastRenderedPageBreak/>
        <w:t>und natürlich die Bewegung des Mauscursors</w:t>
      </w:r>
    </w:p>
    <w:p w14:paraId="393D1330" w14:textId="0091643E" w:rsidR="008226EF" w:rsidRPr="00FE7969" w:rsidRDefault="008226EF" w:rsidP="008226EF">
      <w:pPr>
        <w:pStyle w:val="berschrift3"/>
        <w:rPr>
          <w:lang w:val="de-DE"/>
        </w:rPr>
      </w:pPr>
      <w:r>
        <w:rPr>
          <w:lang w:val="de-DE"/>
        </w:rPr>
        <w:t>Linke Maustaste</w:t>
      </w:r>
      <w:r w:rsidR="00DD704F">
        <w:rPr>
          <w:lang w:val="de-DE"/>
        </w:rPr>
        <w:t xml:space="preserve"> (drücken und ziehen)</w:t>
      </w:r>
    </w:p>
    <w:p w14:paraId="7715E8AF" w14:textId="77777777" w:rsidR="008226EF" w:rsidRDefault="008226EF" w:rsidP="008226EF">
      <w:pPr>
        <w:rPr>
          <w:lang w:val="de-DE"/>
        </w:rPr>
      </w:pPr>
      <w:r>
        <w:rPr>
          <w:lang w:val="de-DE"/>
        </w:rPr>
        <w:t>Mit der linken Maustaste kann das gesamte Netzwerk verschoben werden:</w:t>
      </w:r>
    </w:p>
    <w:p w14:paraId="1E8C7005" w14:textId="77777777" w:rsidR="008226EF" w:rsidRDefault="008226EF" w:rsidP="008226EF">
      <w:pPr>
        <w:pStyle w:val="Listenabsatz"/>
        <w:numPr>
          <w:ilvl w:val="0"/>
          <w:numId w:val="2"/>
        </w:numPr>
        <w:rPr>
          <w:lang w:val="de-DE"/>
        </w:rPr>
      </w:pPr>
      <w:r>
        <w:rPr>
          <w:lang w:val="de-DE"/>
        </w:rPr>
        <w:t>den Mauscursor auf eine Stelle bewegen, an der sich keine Objekt (Neuron, Dendrit) befindet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77777777" w:rsidR="008226EF" w:rsidRDefault="008226EF" w:rsidP="008226EF">
      <w:pPr>
        <w:pStyle w:val="Listenabsatz"/>
        <w:numPr>
          <w:ilvl w:val="0"/>
          <w:numId w:val="2"/>
        </w:numPr>
        <w:rPr>
          <w:lang w:val="de-DE"/>
        </w:rPr>
      </w:pPr>
      <w:r>
        <w:rPr>
          <w:lang w:val="de-DE"/>
        </w:rPr>
        <w:t xml:space="preserve">den Mauscursor bewegen. Das gesamte Netzwerk bewegt sich mit dem Mauscursor.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4152911E" w14:textId="77777777" w:rsidR="008226EF" w:rsidRDefault="008226EF" w:rsidP="008226EF">
      <w:pPr>
        <w:rPr>
          <w:lang w:val="de-DE"/>
        </w:rPr>
      </w:pPr>
      <w:r>
        <w:rPr>
          <w:lang w:val="de-DE"/>
        </w:rPr>
        <w:t>Mit der linken Maustaste können Neuronen verschoben werden:</w:t>
      </w:r>
    </w:p>
    <w:p w14:paraId="1795FC26" w14:textId="77777777" w:rsidR="008226EF" w:rsidRDefault="008226EF" w:rsidP="008226EF">
      <w:pPr>
        <w:pStyle w:val="Listenabsatz"/>
        <w:numPr>
          <w:ilvl w:val="0"/>
          <w:numId w:val="2"/>
        </w:numPr>
        <w:rPr>
          <w:lang w:val="de-DE"/>
        </w:rPr>
      </w:pPr>
      <w:r>
        <w:rPr>
          <w:lang w:val="de-DE"/>
        </w:rPr>
        <w:t>den Mauscursor auf das zu verschiebende Neuron bewegen</w:t>
      </w:r>
    </w:p>
    <w:p w14:paraId="6FF705E2" w14:textId="77777777" w:rsidR="008226EF" w:rsidRDefault="008226EF" w:rsidP="008226EF">
      <w:pPr>
        <w:pStyle w:val="Listenabsatz"/>
        <w:numPr>
          <w:ilvl w:val="0"/>
          <w:numId w:val="2"/>
        </w:numPr>
        <w:rPr>
          <w:lang w:val="de-DE"/>
        </w:rPr>
      </w:pPr>
      <w:r>
        <w:rPr>
          <w:lang w:val="de-DE"/>
        </w:rPr>
        <w:t xml:space="preserve">wenn das Neuron erkannt wurde, ändert sich als optisches Feedback seine Farbe </w:t>
      </w:r>
    </w:p>
    <w:p w14:paraId="72A9A543" w14:textId="77777777" w:rsidR="008226EF" w:rsidRDefault="008226EF" w:rsidP="008226EF">
      <w:pPr>
        <w:pStyle w:val="Listenabsatz"/>
        <w:numPr>
          <w:ilvl w:val="0"/>
          <w:numId w:val="2"/>
        </w:numPr>
        <w:rPr>
          <w:lang w:val="de-DE"/>
        </w:rPr>
      </w:pPr>
      <w:r>
        <w:rPr>
          <w:lang w:val="de-DE"/>
        </w:rPr>
        <w:t>linke Maustaste drücken und festhalten</w:t>
      </w:r>
    </w:p>
    <w:p w14:paraId="7135E669" w14:textId="77777777" w:rsidR="008226EF" w:rsidRDefault="008226EF" w:rsidP="008226EF">
      <w:pPr>
        <w:pStyle w:val="Listenabsatz"/>
        <w:numPr>
          <w:ilvl w:val="0"/>
          <w:numId w:val="2"/>
        </w:numPr>
        <w:rPr>
          <w:lang w:val="de-DE"/>
        </w:rPr>
      </w:pPr>
      <w:r>
        <w:rPr>
          <w:lang w:val="de-DE"/>
        </w:rPr>
        <w:t xml:space="preserve">den Mauscursor bewegen. Das gewählte Neuron bewegt sich mit dem Mauscursor. Dentriten, die in das Neuron einmünden, oder das Axon, das aus dem Neuron entspringt, </w:t>
      </w:r>
    </w:p>
    <w:p w14:paraId="3BD539B7" w14:textId="77777777" w:rsidR="008226EF" w:rsidRDefault="008226EF" w:rsidP="008226EF">
      <w:pPr>
        <w:pStyle w:val="Listenabsatz"/>
        <w:numPr>
          <w:ilvl w:val="0"/>
          <w:numId w:val="2"/>
        </w:numPr>
        <w:rPr>
          <w:lang w:val="de-DE"/>
        </w:rPr>
      </w:pPr>
      <w:r>
        <w:rPr>
          <w:lang w:val="de-DE"/>
        </w:rPr>
        <w:t>werden mitgezogen und verändern dabei in der Regel ihre Richtung und Länge, andere Neuronen werden aber nicht bewegt.</w:t>
      </w:r>
    </w:p>
    <w:p w14:paraId="7E13E6C9"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22C8FD69" w14:textId="032FF51F" w:rsidR="00DD704F" w:rsidRPr="00FE7969" w:rsidRDefault="00DD704F" w:rsidP="00DD704F">
      <w:pPr>
        <w:pStyle w:val="berschrift3"/>
        <w:rPr>
          <w:lang w:val="de-DE"/>
        </w:rPr>
      </w:pPr>
      <w:r>
        <w:rPr>
          <w:lang w:val="de-DE"/>
        </w:rPr>
        <w:t>Linke Maustaste (Doppelklick)</w:t>
      </w:r>
    </w:p>
    <w:p w14:paraId="38368C04" w14:textId="5B69F391" w:rsidR="00DD704F" w:rsidRDefault="00DD704F" w:rsidP="00DD704F">
      <w:pPr>
        <w:rPr>
          <w:lang w:val="de-DE"/>
        </w:rPr>
      </w:pPr>
      <w:r>
        <w:rPr>
          <w:lang w:val="de-DE"/>
        </w:rPr>
        <w:t>Mit einem Doppelklick auf die linke Maustaste können häufig gebrauchte Funktionen direkt aufgerufen werden, ohne den Umweg über ein Menue.</w:t>
      </w:r>
    </w:p>
    <w:p w14:paraId="0AB1FA17" w14:textId="5BF0AD4B" w:rsidR="00DD704F" w:rsidRDefault="00DD704F" w:rsidP="00DD704F">
      <w:pPr>
        <w:rPr>
          <w:lang w:val="de-DE"/>
        </w:rPr>
      </w:pPr>
      <w:r>
        <w:rPr>
          <w:lang w:val="de-DE"/>
        </w:rPr>
        <w:t>Die Funktion Hängt ab von dem Objekt, das sich aktuell unter dem Mauscursor befindet.</w:t>
      </w:r>
    </w:p>
    <w:p w14:paraId="3B350178" w14:textId="5770F4D7" w:rsidR="00DD704F" w:rsidRDefault="00DD704F" w:rsidP="00DD704F">
      <w:pPr>
        <w:rPr>
          <w:lang w:val="de-DE"/>
        </w:rPr>
      </w:pPr>
      <w:r>
        <w:rPr>
          <w:lang w:val="de-DE"/>
        </w:rPr>
        <w:t>Zurzeit sind folgende Funktionen implementiert:</w:t>
      </w:r>
    </w:p>
    <w:p w14:paraId="236DCF92" w14:textId="1852BB8B" w:rsidR="00DD704F" w:rsidRDefault="00DD704F" w:rsidP="00DD704F">
      <w:pPr>
        <w:pStyle w:val="Listenabsatz"/>
        <w:numPr>
          <w:ilvl w:val="0"/>
          <w:numId w:val="2"/>
        </w:numPr>
        <w:rPr>
          <w:lang w:val="de-DE"/>
        </w:rPr>
      </w:pPr>
      <w:r>
        <w:rPr>
          <w:lang w:val="de-DE"/>
        </w:rPr>
        <w:t>Doppelklick auf ein Inputneuron: Löst unmittelpar einen Puls aus, unabhängig von der eingestellten Pulsfrequenz</w:t>
      </w:r>
    </w:p>
    <w:p w14:paraId="7AB8E8D4" w14:textId="2E51BCBD" w:rsidR="00DD704F" w:rsidRPr="00DD704F" w:rsidRDefault="00DD704F" w:rsidP="00DD704F">
      <w:pPr>
        <w:pStyle w:val="Listenabsatz"/>
        <w:numPr>
          <w:ilvl w:val="0"/>
          <w:numId w:val="2"/>
        </w:numPr>
        <w:rPr>
          <w:lang w:val="de-DE"/>
        </w:rPr>
      </w:pPr>
      <w:r>
        <w:rPr>
          <w:lang w:val="de-DE"/>
        </w:rPr>
        <w:t>Doppelklick auf ein Axon oder ein Dendriten-Teilstück: Die Verbindung wird in zwei Teilstücke aufgesplittet und der Ansatz einer Verzeigung wird erzeugt. Anschließernd kann diese neue Verzweigung mit der linken Maustaste herausgezogen werden.</w:t>
      </w:r>
    </w:p>
    <w:p w14:paraId="5C89ADE5" w14:textId="1D239FDF" w:rsidR="008226EF" w:rsidRDefault="008226EF" w:rsidP="008226EF">
      <w:pPr>
        <w:pStyle w:val="berschrift3"/>
        <w:rPr>
          <w:lang w:val="de-DE"/>
        </w:rPr>
      </w:pPr>
      <w:r>
        <w:rPr>
          <w:lang w:val="de-DE"/>
        </w:rPr>
        <w:t>Rechte Maustaste</w:t>
      </w:r>
    </w:p>
    <w:p w14:paraId="28E11437" w14:textId="77777777" w:rsidR="008226EF" w:rsidRDefault="008226EF" w:rsidP="008226EF">
      <w:pPr>
        <w:rPr>
          <w:lang w:val="de-DE"/>
        </w:rPr>
      </w:pPr>
      <w:r>
        <w:rPr>
          <w:lang w:val="de-DE"/>
        </w:rPr>
        <w:t xml:space="preserve">Mit der rechten Maustaste wird das </w:t>
      </w:r>
      <w:r w:rsidRPr="00FE7969">
        <w:rPr>
          <w:b/>
          <w:bCs/>
          <w:lang w:val="de-DE"/>
        </w:rPr>
        <w:t>Kontextmenue</w:t>
      </w:r>
      <w:r>
        <w:rPr>
          <w:lang w:val="de-DE"/>
        </w:rPr>
        <w:t xml:space="preserve"> aufgerufen, das je nachdem über welchem Objekt sich der Mauscursor gerade befindet unterschiedliche Funktionen anbietet.</w:t>
      </w:r>
    </w:p>
    <w:p w14:paraId="5DD15CA4" w14:textId="77777777" w:rsidR="008226EF" w:rsidRDefault="008226EF" w:rsidP="008226EF">
      <w:pPr>
        <w:rPr>
          <w:lang w:val="de-DE"/>
        </w:rPr>
      </w:pPr>
      <w:r>
        <w:rPr>
          <w:lang w:val="de-DE"/>
        </w:rPr>
        <w:t xml:space="preserve">So kann man z.B. mit dem Kontextmenue  </w:t>
      </w:r>
    </w:p>
    <w:p w14:paraId="43DBF78A" w14:textId="77777777" w:rsidR="008226EF" w:rsidRDefault="008226EF" w:rsidP="008226EF">
      <w:pPr>
        <w:pStyle w:val="Listenabsatz"/>
        <w:numPr>
          <w:ilvl w:val="0"/>
          <w:numId w:val="2"/>
        </w:numPr>
        <w:rPr>
          <w:lang w:val="de-DE"/>
        </w:rPr>
      </w:pPr>
      <w:r>
        <w:rPr>
          <w:lang w:val="de-DE"/>
        </w:rPr>
        <w:t>d</w:t>
      </w:r>
      <w:r w:rsidRPr="00BD24CB">
        <w:rPr>
          <w:lang w:val="de-DE"/>
        </w:rPr>
        <w:t>e</w:t>
      </w:r>
      <w:r>
        <w:rPr>
          <w:lang w:val="de-DE"/>
        </w:rPr>
        <w:t xml:space="preserve">s Hintergrunds </w:t>
      </w:r>
      <w:r w:rsidRPr="00BD24CB">
        <w:rPr>
          <w:lang w:val="de-DE"/>
        </w:rPr>
        <w:t xml:space="preserve"> neue Neuronen zu erzeugen</w:t>
      </w:r>
    </w:p>
    <w:p w14:paraId="68B43B8D" w14:textId="77777777" w:rsidR="008226EF" w:rsidRDefault="008226EF" w:rsidP="008226EF">
      <w:pPr>
        <w:pStyle w:val="Listenabsatz"/>
        <w:numPr>
          <w:ilvl w:val="0"/>
          <w:numId w:val="2"/>
        </w:numPr>
        <w:rPr>
          <w:lang w:val="de-DE"/>
        </w:rPr>
      </w:pPr>
      <w:r>
        <w:rPr>
          <w:lang w:val="de-DE"/>
        </w:rPr>
        <w:t xml:space="preserve">eines Input Neurons die Pulsfrequenz dieses Neurons einstellen </w:t>
      </w:r>
    </w:p>
    <w:p w14:paraId="655D88EE" w14:textId="77777777" w:rsidR="008226EF" w:rsidRDefault="008226EF" w:rsidP="008226EF">
      <w:pPr>
        <w:pStyle w:val="Listenabsatz"/>
        <w:numPr>
          <w:ilvl w:val="0"/>
          <w:numId w:val="2"/>
        </w:numPr>
        <w:rPr>
          <w:lang w:val="de-DE"/>
        </w:rPr>
      </w:pPr>
      <w:r>
        <w:rPr>
          <w:lang w:val="de-DE"/>
        </w:rPr>
        <w:t>etc.</w:t>
      </w:r>
    </w:p>
    <w:p w14:paraId="505B0434" w14:textId="77777777" w:rsidR="008226EF" w:rsidRPr="0091295A" w:rsidRDefault="008226EF" w:rsidP="008226EF">
      <w:pPr>
        <w:rPr>
          <w:lang w:val="de-DE"/>
        </w:rPr>
      </w:pPr>
      <w:r>
        <w:rPr>
          <w:lang w:val="de-DE"/>
        </w:rPr>
        <w:t>In jedem Kontextmenue ist die Option „Window refresh rate“</w:t>
      </w:r>
      <w:r w:rsidRPr="0091295A">
        <w:rPr>
          <w:lang w:val="de-DE"/>
        </w:rPr>
        <w:t xml:space="preserve"> </w:t>
      </w:r>
      <w:r>
        <w:rPr>
          <w:lang w:val="de-DE"/>
        </w:rPr>
        <w:t>enthalt. Sie öffnet einen Dialog, mit dem die Bildwiederholrate eingestellt werden kann. Damit ist nicht die Hradware-Bildwiederholrate des Monitors gemeint, sondern die Frequenz, mit der von der Software die Darstellung des Netzes neu berechnet wird. Im Normalfall ist es nicht sinnvoll, den voreingestellten Wert zu verändern.</w:t>
      </w:r>
    </w:p>
    <w:p w14:paraId="4EBD0E64" w14:textId="77777777" w:rsidR="008226EF" w:rsidRDefault="008226EF" w:rsidP="008226EF">
      <w:pPr>
        <w:pStyle w:val="berschrift3"/>
        <w:rPr>
          <w:lang w:val="de-DE"/>
        </w:rPr>
      </w:pPr>
      <w:r>
        <w:rPr>
          <w:lang w:val="de-DE"/>
        </w:rPr>
        <w:t>Mausrad</w:t>
      </w:r>
    </w:p>
    <w:p w14:paraId="45DDE174" w14:textId="77777777" w:rsidR="008226EF" w:rsidRDefault="008226EF" w:rsidP="008226EF">
      <w:pPr>
        <w:rPr>
          <w:lang w:val="de-DE"/>
        </w:rPr>
      </w:pPr>
      <w:r>
        <w:rPr>
          <w:lang w:val="de-DE"/>
        </w:rPr>
        <w:t>Mit dem Mausrad kann gezoomt werden.</w:t>
      </w:r>
    </w:p>
    <w:p w14:paraId="6C1EF1C9" w14:textId="77777777" w:rsidR="008226EF" w:rsidRDefault="008226EF" w:rsidP="008226EF">
      <w:pPr>
        <w:pStyle w:val="Listenabsatz"/>
        <w:numPr>
          <w:ilvl w:val="0"/>
          <w:numId w:val="2"/>
        </w:numPr>
        <w:rPr>
          <w:lang w:val="de-DE"/>
        </w:rPr>
      </w:pPr>
      <w:r>
        <w:rPr>
          <w:lang w:val="de-DE"/>
        </w:rPr>
        <w:lastRenderedPageBreak/>
        <w:t>Das Mausrad nach vorne bewegen um zu vergrößern</w:t>
      </w:r>
    </w:p>
    <w:p w14:paraId="6394DCDA" w14:textId="56AE8B6D" w:rsidR="008226EF" w:rsidRPr="00561A32" w:rsidRDefault="008226EF" w:rsidP="00561A32">
      <w:pPr>
        <w:pStyle w:val="Listenabsatz"/>
        <w:numPr>
          <w:ilvl w:val="0"/>
          <w:numId w:val="2"/>
        </w:numPr>
        <w:rPr>
          <w:lang w:val="de-DE"/>
        </w:rPr>
      </w:pPr>
      <w:r>
        <w:rPr>
          <w:lang w:val="de-DE"/>
        </w:rPr>
        <w:t>Das Mausrad nach hinten bewegen, um zu verkleinern.</w:t>
      </w:r>
    </w:p>
    <w:p w14:paraId="657E250B" w14:textId="2060939C" w:rsidR="00561A32" w:rsidRDefault="00561A32" w:rsidP="00561A32">
      <w:pPr>
        <w:pStyle w:val="berschrift2"/>
        <w:rPr>
          <w:lang w:val="de-DE"/>
        </w:rPr>
      </w:pPr>
      <w:r>
        <w:rPr>
          <w:lang w:val="de-DE"/>
        </w:rPr>
        <w:t>Funktionen des Editors</w:t>
      </w:r>
    </w:p>
    <w:p w14:paraId="336003DE" w14:textId="26144451" w:rsidR="00561A32" w:rsidRDefault="0022387A" w:rsidP="00561A32">
      <w:pPr>
        <w:rPr>
          <w:lang w:val="de-DE"/>
        </w:rPr>
      </w:pPr>
      <w:r>
        <w:rPr>
          <w:lang w:val="de-DE"/>
        </w:rPr>
        <w:t>Auflistung aller implementierten Funktionen und Beschreibung, wie diese aufgerufen werden können (Menueleiste, Maustasten, etc.)</w:t>
      </w:r>
    </w:p>
    <w:p w14:paraId="60E980D8" w14:textId="7788E420" w:rsidR="008226EF" w:rsidRPr="00DA20FB" w:rsidRDefault="0022387A" w:rsidP="00E366B4">
      <w:pPr>
        <w:rPr>
          <w:lang w:val="de-DE"/>
        </w:rPr>
      </w:pPr>
      <w:r>
        <w:rPr>
          <w:lang w:val="de-DE"/>
        </w:rPr>
        <w:t>TODO</w:t>
      </w:r>
    </w:p>
    <w:p w14:paraId="2546E54B" w14:textId="18C2B3B8" w:rsidR="00E366B4" w:rsidRDefault="00E366B4" w:rsidP="00E366B4">
      <w:pPr>
        <w:pStyle w:val="berschrift1"/>
      </w:pPr>
      <w:r>
        <w:t>Offene Punkte</w:t>
      </w:r>
    </w:p>
    <w:p w14:paraId="2BD723E5" w14:textId="0812FFF7" w:rsidR="00E366B4" w:rsidRDefault="00E366B4" w:rsidP="00E366B4">
      <w:pPr>
        <w:rPr>
          <w:lang w:val="de-DE"/>
        </w:rPr>
      </w:pPr>
      <w:r>
        <w:rPr>
          <w:lang w:val="de-DE"/>
        </w:rPr>
        <w:t>Fehlende Funktionen:</w:t>
      </w:r>
    </w:p>
    <w:p w14:paraId="5BF24D3E" w14:textId="1E7FA5BD" w:rsidR="00E366B4" w:rsidRDefault="00E366B4" w:rsidP="00E366B4">
      <w:pPr>
        <w:pStyle w:val="Listenabsatz"/>
        <w:numPr>
          <w:ilvl w:val="0"/>
          <w:numId w:val="6"/>
        </w:numPr>
        <w:rPr>
          <w:lang w:val="de-DE"/>
        </w:rPr>
      </w:pPr>
      <w:r>
        <w:rPr>
          <w:lang w:val="de-DE"/>
        </w:rPr>
        <w:t>Objekte (Neuronen, Dendriten-Teilstücke) löschen</w:t>
      </w:r>
    </w:p>
    <w:p w14:paraId="2205F351" w14:textId="35D77A1A" w:rsidR="00E366B4" w:rsidRDefault="00E366B4" w:rsidP="00E366B4">
      <w:pPr>
        <w:pStyle w:val="Listenabsatz"/>
        <w:numPr>
          <w:ilvl w:val="0"/>
          <w:numId w:val="6"/>
        </w:numPr>
        <w:rPr>
          <w:lang w:val="de-DE"/>
        </w:rPr>
      </w:pPr>
      <w:r>
        <w:rPr>
          <w:lang w:val="de-DE"/>
        </w:rPr>
        <w:t>Das gesamte Modell abspeichern und wieder einlesen</w:t>
      </w:r>
    </w:p>
    <w:p w14:paraId="208CD124" w14:textId="11B576E2" w:rsidR="00E366B4" w:rsidRPr="00A22AEE" w:rsidRDefault="00A22AEE" w:rsidP="00A22AEE">
      <w:pPr>
        <w:pStyle w:val="Listenabsatz"/>
        <w:numPr>
          <w:ilvl w:val="0"/>
          <w:numId w:val="6"/>
        </w:numPr>
        <w:rPr>
          <w:lang w:val="de-DE"/>
        </w:rPr>
      </w:pPr>
      <w:r>
        <w:rPr>
          <w:lang w:val="de-DE"/>
        </w:rPr>
        <w:t xml:space="preserve">Die Auslösespannung der Neuronen sollte einstellbar sein, oder auf jeden Fall höher, als die in einem Puls angelieferte Spannung. </w:t>
      </w:r>
    </w:p>
    <w:p w14:paraId="3D0F7EDA" w14:textId="41EE85AE" w:rsidR="00A22AEE" w:rsidRDefault="00A22AEE" w:rsidP="00A22AEE">
      <w:pPr>
        <w:rPr>
          <w:lang w:val="de-DE"/>
        </w:rPr>
      </w:pPr>
      <w:r>
        <w:rPr>
          <w:lang w:val="de-DE"/>
        </w:rPr>
        <w:t>Bekannte Fehler:</w:t>
      </w:r>
    </w:p>
    <w:p w14:paraId="768B440B" w14:textId="4C673228" w:rsidR="00A22AEE" w:rsidRDefault="00A22AEE" w:rsidP="00A22AEE">
      <w:pPr>
        <w:pStyle w:val="Listenabsatz"/>
        <w:numPr>
          <w:ilvl w:val="0"/>
          <w:numId w:val="7"/>
        </w:numPr>
        <w:rPr>
          <w:lang w:val="de-DE"/>
        </w:rPr>
      </w:pPr>
      <w:r>
        <w:rPr>
          <w:lang w:val="de-DE"/>
        </w:rPr>
        <w:t>Das Programm stürzt manchmal ohne Fehlermeldung ab. Sehr schwer zu findender Fehler, da nicht reproduzierbar.</w:t>
      </w:r>
    </w:p>
    <w:p w14:paraId="2DFBF735" w14:textId="6D2A9B58" w:rsidR="00A22AEE" w:rsidRDefault="00A22AEE" w:rsidP="00A22AEE">
      <w:pPr>
        <w:pStyle w:val="Listenabsatz"/>
        <w:numPr>
          <w:ilvl w:val="0"/>
          <w:numId w:val="7"/>
        </w:numPr>
        <w:rPr>
          <w:lang w:val="de-DE"/>
        </w:rPr>
      </w:pPr>
      <w:r>
        <w:rPr>
          <w:lang w:val="de-DE"/>
        </w:rPr>
        <w:t>Einstellung Window Refresh Rate funktioniert nicht (mehr)</w:t>
      </w:r>
    </w:p>
    <w:p w14:paraId="16966087" w14:textId="4BC09315" w:rsidR="00A22AEE" w:rsidRPr="00A22AEE" w:rsidRDefault="00A22AEE" w:rsidP="00A22AEE">
      <w:pPr>
        <w:pStyle w:val="Listenabsatz"/>
        <w:numPr>
          <w:ilvl w:val="0"/>
          <w:numId w:val="7"/>
        </w:numPr>
        <w:rPr>
          <w:lang w:val="de-DE"/>
        </w:rPr>
      </w:pPr>
      <w:r>
        <w:rPr>
          <w:lang w:val="de-DE"/>
        </w:rPr>
        <w:t>Nach „Stop“ lässt sich die Simulation manchmal nicht mehr mit „Run“ starten</w:t>
      </w:r>
    </w:p>
    <w:p w14:paraId="04646295" w14:textId="77777777" w:rsidR="00633FA3" w:rsidRPr="008226EF" w:rsidRDefault="00633FA3">
      <w:pPr>
        <w:rPr>
          <w:lang w:val="de-DE"/>
        </w:rPr>
      </w:pPr>
    </w:p>
    <w:sectPr w:rsidR="00633FA3" w:rsidRPr="008226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3"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4"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5"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6"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2"/>
  </w:num>
  <w:num w:numId="4">
    <w:abstractNumId w:val="3"/>
  </w:num>
  <w:num w:numId="5">
    <w:abstractNumId w:val="5"/>
  </w:num>
  <w:num w:numId="6">
    <w:abstractNumId w:val="4"/>
  </w:num>
  <w:num w:numId="7">
    <w:abstractNumId w:val="6"/>
  </w:num>
  <w:num w:numId="8">
    <w:abstractNumId w:val="1"/>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Kraus">
    <w15:presenceInfo w15:providerId="Windows Live" w15:userId="f5ffc863595e83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34A83"/>
    <w:rsid w:val="000E0E2A"/>
    <w:rsid w:val="001C2369"/>
    <w:rsid w:val="001E03E3"/>
    <w:rsid w:val="0022387A"/>
    <w:rsid w:val="002655E6"/>
    <w:rsid w:val="002A36A8"/>
    <w:rsid w:val="002E348E"/>
    <w:rsid w:val="004211BF"/>
    <w:rsid w:val="00545057"/>
    <w:rsid w:val="00561A32"/>
    <w:rsid w:val="005B665F"/>
    <w:rsid w:val="005E5021"/>
    <w:rsid w:val="00633FA3"/>
    <w:rsid w:val="006F12BB"/>
    <w:rsid w:val="0078548E"/>
    <w:rsid w:val="00791AAA"/>
    <w:rsid w:val="008226EF"/>
    <w:rsid w:val="008C5092"/>
    <w:rsid w:val="009051C9"/>
    <w:rsid w:val="00947982"/>
    <w:rsid w:val="009801B5"/>
    <w:rsid w:val="009A34D4"/>
    <w:rsid w:val="00A22AEE"/>
    <w:rsid w:val="00A4559F"/>
    <w:rsid w:val="00A76BFF"/>
    <w:rsid w:val="00AA0B41"/>
    <w:rsid w:val="00AD6326"/>
    <w:rsid w:val="00D15AF2"/>
    <w:rsid w:val="00DD704F"/>
    <w:rsid w:val="00DF189A"/>
    <w:rsid w:val="00E3093F"/>
    <w:rsid w:val="00E366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1511</Words>
  <Characters>9522</Characters>
  <Application>Microsoft Office Word</Application>
  <DocSecurity>0</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8</cp:revision>
  <dcterms:created xsi:type="dcterms:W3CDTF">2019-10-31T14:50:00Z</dcterms:created>
  <dcterms:modified xsi:type="dcterms:W3CDTF">2019-10-31T17:45:00Z</dcterms:modified>
</cp:coreProperties>
</file>